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8D" w:rsidRDefault="0061518D">
      <w:pPr>
        <w:ind w:left="-120"/>
        <w:jc w:val="center"/>
        <w:rPr>
          <w:rFonts w:ascii="宋体" w:hAnsi="宋体"/>
          <w:bCs/>
          <w:sz w:val="44"/>
          <w:szCs w:val="44"/>
        </w:rPr>
      </w:pPr>
    </w:p>
    <w:p w:rsidR="009B1880" w:rsidRDefault="00BE6960" w:rsidP="009B1880">
      <w:pPr>
        <w:jc w:val="center"/>
        <w:rPr>
          <w:rFonts w:ascii="方正小标宋简体" w:eastAsia="方正小标宋简体" w:hAnsi="宋体"/>
          <w:kern w:val="0"/>
          <w:sz w:val="44"/>
          <w:szCs w:val="44"/>
        </w:rPr>
      </w:pPr>
      <w:r>
        <w:rPr>
          <w:rFonts w:ascii="方正小标宋简体" w:eastAsia="方正小标宋简体" w:hAnsi="宋体" w:hint="eastAsia"/>
          <w:kern w:val="0"/>
          <w:sz w:val="44"/>
          <w:szCs w:val="44"/>
        </w:rPr>
        <w:t>产品需求</w:t>
      </w:r>
      <w:r w:rsidR="002B54E2">
        <w:rPr>
          <w:rFonts w:ascii="方正小标宋简体" w:eastAsia="方正小标宋简体" w:hAnsi="宋体" w:hint="eastAsia"/>
          <w:kern w:val="0"/>
          <w:sz w:val="44"/>
          <w:szCs w:val="44"/>
        </w:rPr>
        <w:t>说明书</w:t>
      </w:r>
    </w:p>
    <w:p w:rsidR="002B54E2" w:rsidRDefault="002B54E2" w:rsidP="009B1880">
      <w:pPr>
        <w:jc w:val="center"/>
        <w:rPr>
          <w:rFonts w:ascii="方正小标宋简体" w:eastAsia="方正小标宋简体" w:hAnsi="宋体"/>
          <w:kern w:val="0"/>
          <w:sz w:val="44"/>
          <w:szCs w:val="44"/>
        </w:rPr>
      </w:pPr>
    </w:p>
    <w:p w:rsidR="006806EC" w:rsidRDefault="006806EC" w:rsidP="009B1880">
      <w:pPr>
        <w:jc w:val="center"/>
        <w:rPr>
          <w:rFonts w:ascii="方正小标宋简体" w:eastAsia="方正小标宋简体" w:hAnsi="宋体"/>
          <w:kern w:val="0"/>
          <w:sz w:val="44"/>
          <w:szCs w:val="44"/>
        </w:rPr>
      </w:pPr>
    </w:p>
    <w:p w:rsidR="002B54E2" w:rsidRDefault="002B54E2" w:rsidP="009B1880">
      <w:pPr>
        <w:jc w:val="center"/>
        <w:rPr>
          <w:rFonts w:ascii="方正小标宋简体" w:eastAsia="方正小标宋简体" w:hAnsi="宋体"/>
          <w:kern w:val="0"/>
          <w:sz w:val="44"/>
          <w:szCs w:val="44"/>
        </w:rPr>
      </w:pPr>
    </w:p>
    <w:p w:rsidR="002B54E2" w:rsidRDefault="002B54E2" w:rsidP="009B1880">
      <w:pPr>
        <w:jc w:val="center"/>
        <w:rPr>
          <w:rFonts w:ascii="方正小标宋简体" w:eastAsia="方正小标宋简体" w:hAnsi="宋体"/>
          <w:kern w:val="0"/>
          <w:sz w:val="44"/>
          <w:szCs w:val="44"/>
        </w:rPr>
      </w:pPr>
    </w:p>
    <w:p w:rsidR="007F7C2C" w:rsidRDefault="007F7C2C" w:rsidP="009B1880">
      <w:pPr>
        <w:jc w:val="center"/>
        <w:rPr>
          <w:rFonts w:ascii="方正小标宋简体" w:eastAsia="方正小标宋简体" w:hAnsi="宋体"/>
          <w:kern w:val="0"/>
          <w:sz w:val="44"/>
          <w:szCs w:val="44"/>
        </w:rPr>
      </w:pPr>
    </w:p>
    <w:p w:rsidR="009B1880" w:rsidRDefault="009B1880" w:rsidP="009B1880">
      <w:pPr>
        <w:jc w:val="center"/>
        <w:rPr>
          <w:rFonts w:ascii="宋体" w:hAnsi="宋体"/>
          <w:b/>
          <w:kern w:val="0"/>
          <w:sz w:val="28"/>
        </w:rPr>
      </w:pPr>
    </w:p>
    <w:p w:rsidR="007D1250" w:rsidRDefault="007D1250" w:rsidP="009B1880">
      <w:pPr>
        <w:jc w:val="center"/>
        <w:rPr>
          <w:rFonts w:ascii="宋体" w:hAnsi="宋体"/>
          <w:b/>
          <w:kern w:val="0"/>
          <w:sz w:val="28"/>
        </w:rPr>
      </w:pPr>
    </w:p>
    <w:p w:rsidR="007D1250" w:rsidRDefault="007D1250" w:rsidP="009B1880">
      <w:pPr>
        <w:jc w:val="center"/>
        <w:rPr>
          <w:rFonts w:ascii="宋体" w:hAnsi="宋体"/>
          <w:b/>
          <w:kern w:val="0"/>
          <w:sz w:val="28"/>
        </w:rPr>
      </w:pP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744"/>
        <w:gridCol w:w="4292"/>
      </w:tblGrid>
      <w:tr w:rsidR="009B1880" w:rsidTr="00575565">
        <w:trPr>
          <w:cantSplit/>
          <w:trHeight w:val="319"/>
          <w:jc w:val="center"/>
        </w:trPr>
        <w:tc>
          <w:tcPr>
            <w:tcW w:w="2684" w:type="dxa"/>
            <w:vMerge w:val="restart"/>
            <w:shd w:val="clear" w:color="auto" w:fill="auto"/>
            <w:vAlign w:val="center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文件状态：</w:t>
            </w:r>
          </w:p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[  ] 草稿</w:t>
            </w:r>
          </w:p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[  ] 正在修改</w:t>
            </w:r>
          </w:p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[  ] 正式签收</w:t>
            </w:r>
          </w:p>
        </w:tc>
        <w:tc>
          <w:tcPr>
            <w:tcW w:w="1744" w:type="dxa"/>
            <w:shd w:val="clear" w:color="auto" w:fill="D9D9D9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文件标识：</w:t>
            </w:r>
          </w:p>
        </w:tc>
        <w:tc>
          <w:tcPr>
            <w:tcW w:w="4292" w:type="dxa"/>
          </w:tcPr>
          <w:p w:rsidR="009B1880" w:rsidRDefault="009B1880" w:rsidP="00140EFF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</w:tr>
      <w:tr w:rsidR="009B1880" w:rsidTr="00575565">
        <w:trPr>
          <w:cantSplit/>
          <w:trHeight w:val="319"/>
          <w:jc w:val="center"/>
        </w:trPr>
        <w:tc>
          <w:tcPr>
            <w:tcW w:w="2684" w:type="dxa"/>
            <w:vMerge/>
            <w:shd w:val="clear" w:color="auto" w:fill="auto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当前版本：</w:t>
            </w:r>
          </w:p>
        </w:tc>
        <w:tc>
          <w:tcPr>
            <w:tcW w:w="4292" w:type="dxa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</w:tr>
      <w:tr w:rsidR="009B1880" w:rsidTr="00575565">
        <w:trPr>
          <w:cantSplit/>
          <w:jc w:val="center"/>
        </w:trPr>
        <w:tc>
          <w:tcPr>
            <w:tcW w:w="2684" w:type="dxa"/>
            <w:vMerge/>
            <w:shd w:val="clear" w:color="auto" w:fill="auto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作    者：</w:t>
            </w:r>
          </w:p>
        </w:tc>
        <w:tc>
          <w:tcPr>
            <w:tcW w:w="4292" w:type="dxa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</w:tr>
      <w:tr w:rsidR="009B1880" w:rsidTr="00575565">
        <w:trPr>
          <w:cantSplit/>
          <w:jc w:val="center"/>
        </w:trPr>
        <w:tc>
          <w:tcPr>
            <w:tcW w:w="2684" w:type="dxa"/>
            <w:vMerge/>
            <w:shd w:val="clear" w:color="auto" w:fill="auto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完成日期：</w:t>
            </w:r>
          </w:p>
        </w:tc>
        <w:tc>
          <w:tcPr>
            <w:tcW w:w="4292" w:type="dxa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</w:tr>
      <w:tr w:rsidR="009B1880" w:rsidTr="00575565">
        <w:trPr>
          <w:cantSplit/>
          <w:jc w:val="center"/>
        </w:trPr>
        <w:tc>
          <w:tcPr>
            <w:tcW w:w="2684" w:type="dxa"/>
            <w:vMerge/>
            <w:shd w:val="clear" w:color="auto" w:fill="auto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签 收 人：</w:t>
            </w:r>
          </w:p>
        </w:tc>
        <w:tc>
          <w:tcPr>
            <w:tcW w:w="4292" w:type="dxa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</w:tr>
      <w:tr w:rsidR="009B1880" w:rsidTr="00575565">
        <w:trPr>
          <w:cantSplit/>
          <w:jc w:val="center"/>
        </w:trPr>
        <w:tc>
          <w:tcPr>
            <w:tcW w:w="2684" w:type="dxa"/>
            <w:vMerge/>
            <w:shd w:val="clear" w:color="auto" w:fill="auto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  <w:szCs w:val="32"/>
              </w:rPr>
              <w:t>签收日期：</w:t>
            </w:r>
          </w:p>
        </w:tc>
        <w:tc>
          <w:tcPr>
            <w:tcW w:w="4292" w:type="dxa"/>
          </w:tcPr>
          <w:p w:rsidR="009B1880" w:rsidRDefault="009B1880" w:rsidP="00575565">
            <w:pPr>
              <w:rPr>
                <w:rFonts w:ascii="仿宋_GB2312" w:eastAsia="仿宋_GB2312" w:hAnsi="宋体"/>
                <w:b/>
                <w:kern w:val="0"/>
                <w:sz w:val="32"/>
                <w:szCs w:val="32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 w:rsidR="009B1880" w:rsidRDefault="009B1880" w:rsidP="009B1880">
      <w:pPr>
        <w:jc w:val="center"/>
        <w:rPr>
          <w:rFonts w:ascii="宋体" w:hAnsi="宋体"/>
          <w:b/>
          <w:kern w:val="0"/>
          <w:sz w:val="28"/>
        </w:rPr>
      </w:pPr>
    </w:p>
    <w:p w:rsidR="009B1880" w:rsidRDefault="009B1880" w:rsidP="009B1880">
      <w:pPr>
        <w:spacing w:line="360" w:lineRule="auto"/>
        <w:jc w:val="center"/>
        <w:rPr>
          <w:rFonts w:ascii="仿宋_GB2312" w:eastAsia="仿宋_GB2312" w:hAnsi="宋体"/>
          <w:b/>
          <w:kern w:val="0"/>
          <w:sz w:val="28"/>
        </w:rPr>
      </w:pPr>
    </w:p>
    <w:p w:rsidR="009B1880" w:rsidRDefault="009B1880" w:rsidP="009B1880">
      <w:pPr>
        <w:spacing w:line="360" w:lineRule="auto"/>
        <w:jc w:val="center"/>
        <w:rPr>
          <w:rFonts w:ascii="仿宋_GB2312" w:eastAsia="仿宋_GB2312" w:hAnsi="宋体"/>
          <w:b/>
          <w:kern w:val="0"/>
          <w:sz w:val="28"/>
        </w:rPr>
      </w:pPr>
      <w:r>
        <w:rPr>
          <w:rFonts w:ascii="仿宋_GB2312" w:eastAsia="仿宋_GB2312" w:hAnsi="宋体" w:hint="eastAsia"/>
          <w:b/>
          <w:kern w:val="0"/>
          <w:sz w:val="28"/>
        </w:rPr>
        <w:t>二○一 六年  月  日</w:t>
      </w:r>
    </w:p>
    <w:p w:rsidR="0061518D" w:rsidRDefault="0061518D">
      <w:pPr>
        <w:rPr>
          <w:rFonts w:ascii="宋体" w:hAnsi="宋体"/>
          <w:bCs/>
        </w:rPr>
      </w:pPr>
    </w:p>
    <w:p w:rsidR="0061518D" w:rsidRDefault="0061518D">
      <w:pPr>
        <w:rPr>
          <w:rFonts w:ascii="宋体" w:hAnsi="宋体"/>
          <w:bCs/>
        </w:rPr>
      </w:pPr>
    </w:p>
    <w:p w:rsidR="0061518D" w:rsidRDefault="0061518D">
      <w:pPr>
        <w:rPr>
          <w:rFonts w:ascii="宋体" w:hAnsi="宋体"/>
          <w:bCs/>
        </w:rPr>
      </w:pPr>
    </w:p>
    <w:p w:rsidR="0061518D" w:rsidRDefault="0061518D">
      <w:pPr>
        <w:adjustRightInd w:val="0"/>
        <w:snapToGrid w:val="0"/>
        <w:jc w:val="center"/>
        <w:rPr>
          <w:rFonts w:eastAsia="黑体"/>
          <w:bCs/>
          <w:sz w:val="44"/>
        </w:rPr>
      </w:pPr>
      <w:r>
        <w:rPr>
          <w:rFonts w:eastAsia="黑体" w:hint="eastAsia"/>
          <w:bCs/>
          <w:sz w:val="44"/>
        </w:rPr>
        <w:t>变更历史</w:t>
      </w:r>
    </w:p>
    <w:p w:rsidR="0061518D" w:rsidRDefault="0061518D">
      <w:pPr>
        <w:tabs>
          <w:tab w:val="left" w:pos="1721"/>
          <w:tab w:val="left" w:pos="2792"/>
          <w:tab w:val="center" w:pos="4818"/>
        </w:tabs>
        <w:rPr>
          <w:rFonts w:eastAsia="黑体"/>
          <w:bCs/>
        </w:rPr>
      </w:pPr>
    </w:p>
    <w:tbl>
      <w:tblPr>
        <w:tblW w:w="89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36"/>
        <w:gridCol w:w="1083"/>
        <w:gridCol w:w="3235"/>
        <w:gridCol w:w="1156"/>
        <w:gridCol w:w="2157"/>
      </w:tblGrid>
      <w:tr w:rsidR="0061518D" w:rsidTr="005640FC">
        <w:trPr>
          <w:cantSplit/>
          <w:trHeight w:val="569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日期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版本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修改内容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修改人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备注</w:t>
            </w:r>
          </w:p>
        </w:tc>
      </w:tr>
      <w:tr w:rsidR="0061518D" w:rsidTr="005640FC">
        <w:trPr>
          <w:trHeight w:val="2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5640FC">
        <w:trPr>
          <w:trHeight w:val="2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5640FC">
        <w:trPr>
          <w:trHeight w:val="2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5640FC">
        <w:trPr>
          <w:trHeight w:val="2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5640FC">
        <w:trPr>
          <w:trHeight w:val="2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5640FC">
        <w:trPr>
          <w:trHeight w:val="2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5640FC">
        <w:trPr>
          <w:trHeight w:val="2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5640FC">
        <w:trPr>
          <w:trHeight w:val="2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</w:tbl>
    <w:p w:rsidR="0061518D" w:rsidRDefault="0061518D">
      <w:pPr>
        <w:rPr>
          <w:rFonts w:ascii="黑体" w:eastAsia="黑体"/>
          <w:bCs/>
          <w:sz w:val="44"/>
        </w:rPr>
      </w:pPr>
    </w:p>
    <w:p w:rsidR="0061518D" w:rsidRDefault="0061518D">
      <w:pPr>
        <w:adjustRightInd w:val="0"/>
        <w:snapToGrid w:val="0"/>
        <w:jc w:val="center"/>
        <w:rPr>
          <w:rFonts w:eastAsia="黑体"/>
          <w:bCs/>
          <w:sz w:val="44"/>
        </w:rPr>
      </w:pPr>
      <w:r>
        <w:rPr>
          <w:rFonts w:eastAsia="黑体" w:hint="eastAsia"/>
          <w:bCs/>
          <w:sz w:val="44"/>
        </w:rPr>
        <w:t>审核历史</w:t>
      </w:r>
    </w:p>
    <w:p w:rsidR="0061518D" w:rsidRDefault="0061518D">
      <w:pPr>
        <w:tabs>
          <w:tab w:val="left" w:pos="1721"/>
          <w:tab w:val="left" w:pos="2792"/>
          <w:tab w:val="center" w:pos="4818"/>
        </w:tabs>
        <w:rPr>
          <w:rFonts w:eastAsia="黑体"/>
          <w:bCs/>
        </w:rPr>
      </w:pPr>
    </w:p>
    <w:tbl>
      <w:tblPr>
        <w:tblW w:w="89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36"/>
        <w:gridCol w:w="1083"/>
        <w:gridCol w:w="3388"/>
        <w:gridCol w:w="1003"/>
        <w:gridCol w:w="2157"/>
      </w:tblGrid>
      <w:tr w:rsidR="0061518D" w:rsidTr="006B34CD">
        <w:trPr>
          <w:cantSplit/>
          <w:trHeight w:val="591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日期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版本</w:t>
            </w: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说明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审核人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  <w:r>
              <w:rPr>
                <w:rFonts w:eastAsia="楷体_GB2312" w:hint="eastAsia"/>
                <w:bCs/>
              </w:rPr>
              <w:t>备注</w:t>
            </w:r>
          </w:p>
        </w:tc>
      </w:tr>
      <w:tr w:rsidR="0061518D" w:rsidTr="006B34CD">
        <w:trPr>
          <w:trHeight w:val="302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6B34CD">
        <w:trPr>
          <w:trHeight w:val="302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6B34CD">
        <w:trPr>
          <w:trHeight w:val="302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6B34CD">
        <w:trPr>
          <w:trHeight w:val="302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6B34CD">
        <w:trPr>
          <w:trHeight w:val="302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6B34CD">
        <w:trPr>
          <w:trHeight w:val="302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6B34CD">
        <w:trPr>
          <w:trHeight w:val="302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  <w:tr w:rsidR="0061518D" w:rsidTr="006B34CD">
        <w:trPr>
          <w:trHeight w:val="302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3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bCs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18D" w:rsidRDefault="0061518D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Cs/>
              </w:rPr>
            </w:pPr>
          </w:p>
        </w:tc>
      </w:tr>
    </w:tbl>
    <w:p w:rsidR="0061518D" w:rsidRDefault="0061518D">
      <w:pPr>
        <w:rPr>
          <w:bCs/>
          <w:sz w:val="36"/>
          <w:szCs w:val="36"/>
        </w:rPr>
      </w:pPr>
    </w:p>
    <w:p w:rsidR="0061518D" w:rsidRDefault="0061518D">
      <w:pPr>
        <w:rPr>
          <w:bCs/>
          <w:sz w:val="36"/>
          <w:szCs w:val="36"/>
        </w:rPr>
      </w:pPr>
    </w:p>
    <w:p w:rsidR="0061518D" w:rsidRDefault="0061518D">
      <w:pPr>
        <w:rPr>
          <w:rFonts w:ascii="Tahoma" w:hAnsi="Tahoma"/>
          <w:bCs/>
        </w:rPr>
      </w:pPr>
    </w:p>
    <w:p w:rsidR="00B11D7F" w:rsidRDefault="00B11D7F">
      <w:pPr>
        <w:rPr>
          <w:rFonts w:ascii="Tahoma" w:hAnsi="Tahoma"/>
          <w:bCs/>
        </w:rPr>
      </w:pPr>
    </w:p>
    <w:p w:rsidR="00B11D7F" w:rsidRDefault="00B11D7F">
      <w:pPr>
        <w:rPr>
          <w:rFonts w:ascii="Tahoma" w:hAnsi="Tahoma"/>
          <w:bCs/>
        </w:rPr>
      </w:pPr>
    </w:p>
    <w:p w:rsidR="00B11D7F" w:rsidRDefault="00B11D7F">
      <w:pPr>
        <w:rPr>
          <w:rFonts w:ascii="Tahoma" w:hAnsi="Tahoma"/>
          <w:bCs/>
        </w:rPr>
      </w:pPr>
    </w:p>
    <w:p w:rsidR="00B11D7F" w:rsidRDefault="00B11D7F">
      <w:pPr>
        <w:rPr>
          <w:rFonts w:ascii="Tahoma" w:hAnsi="Tahoma"/>
          <w:bCs/>
        </w:rPr>
      </w:pPr>
    </w:p>
    <w:p w:rsidR="00B11D7F" w:rsidRDefault="00B11D7F">
      <w:pPr>
        <w:rPr>
          <w:rFonts w:ascii="Tahoma" w:hAnsi="Tahoma"/>
          <w:bCs/>
        </w:rPr>
      </w:pPr>
    </w:p>
    <w:p w:rsidR="0061518D" w:rsidRPr="00C065A1" w:rsidRDefault="0061518D" w:rsidP="00C065A1">
      <w:pPr>
        <w:pStyle w:val="1"/>
        <w:widowControl/>
        <w:numPr>
          <w:ilvl w:val="0"/>
          <w:numId w:val="2"/>
        </w:numPr>
        <w:tabs>
          <w:tab w:val="clear" w:pos="432"/>
          <w:tab w:val="left" w:pos="-31680"/>
        </w:tabs>
        <w:spacing w:beforeLines="100" w:before="312" w:afterLines="100" w:after="312" w:line="240" w:lineRule="auto"/>
        <w:ind w:left="-32347" w:firstLine="32767"/>
        <w:jc w:val="center"/>
        <w:rPr>
          <w:rFonts w:ascii="仿宋_GB2312" w:eastAsia="仿宋_GB2312"/>
          <w:sz w:val="44"/>
        </w:rPr>
      </w:pPr>
      <w:r w:rsidRPr="00C065A1">
        <w:rPr>
          <w:rFonts w:ascii="仿宋_GB2312" w:eastAsia="仿宋_GB2312" w:hint="eastAsia"/>
          <w:sz w:val="44"/>
        </w:rPr>
        <w:lastRenderedPageBreak/>
        <w:t>需求分析</w:t>
      </w:r>
    </w:p>
    <w:p w:rsidR="0061518D" w:rsidRDefault="0061518D">
      <w:pPr>
        <w:spacing w:line="360" w:lineRule="auto"/>
        <w:ind w:firstLineChars="200" w:firstLine="420"/>
        <w:rPr>
          <w:rFonts w:ascii="Tahoma" w:hAnsi="Tahoma"/>
          <w:bCs/>
        </w:rPr>
      </w:pPr>
      <w:r>
        <w:rPr>
          <w:rFonts w:ascii="宋体" w:hAnsi="宋体" w:hint="eastAsia"/>
          <w:bCs/>
          <w:szCs w:val="21"/>
        </w:rPr>
        <w:t>[说明：该章节由开发方负责完成]</w:t>
      </w:r>
    </w:p>
    <w:p w:rsidR="0061518D" w:rsidRPr="008C6A45" w:rsidRDefault="0061518D" w:rsidP="008C6A45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 w:rsidRPr="008C6A45">
        <w:rPr>
          <w:rFonts w:ascii="仿宋_GB2312" w:eastAsia="仿宋_GB2312" w:hAnsi="Times New Roman" w:hint="eastAsia"/>
          <w:sz w:val="30"/>
          <w:szCs w:val="30"/>
        </w:rPr>
        <w:t>功能需求</w:t>
      </w:r>
    </w:p>
    <w:p w:rsidR="0061518D" w:rsidRDefault="0061518D">
      <w:pPr>
        <w:spacing w:line="360" w:lineRule="auto"/>
        <w:ind w:firstLineChars="200" w:firstLine="420"/>
        <w:rPr>
          <w:rFonts w:ascii="Tahoma" w:hAnsi="Tahoma"/>
          <w:bCs/>
        </w:rPr>
      </w:pPr>
      <w:r>
        <w:rPr>
          <w:rFonts w:ascii="宋体" w:hAnsi="宋体" w:hint="eastAsia"/>
          <w:bCs/>
          <w:szCs w:val="21"/>
        </w:rPr>
        <w:t>[说明：描述该业务需求的具体功能要求]</w:t>
      </w:r>
    </w:p>
    <w:p w:rsidR="0061518D" w:rsidRPr="008C6A45" w:rsidRDefault="0061518D" w:rsidP="0097670B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 w:rsidRPr="008C6A45">
        <w:rPr>
          <w:rFonts w:ascii="仿宋_GB2312" w:eastAsia="仿宋_GB2312" w:hAnsi="Times New Roman" w:hint="eastAsia"/>
          <w:sz w:val="30"/>
          <w:szCs w:val="30"/>
        </w:rPr>
        <w:t>界面需求</w:t>
      </w:r>
    </w:p>
    <w:p w:rsidR="0061518D" w:rsidRDefault="0061518D">
      <w:pPr>
        <w:spacing w:line="360" w:lineRule="auto"/>
        <w:ind w:firstLineChars="200" w:firstLine="420"/>
        <w:rPr>
          <w:rFonts w:ascii="Tahoma" w:hAnsi="Tahoma"/>
          <w:bCs/>
        </w:rPr>
      </w:pPr>
      <w:r>
        <w:rPr>
          <w:rFonts w:ascii="宋体" w:hAnsi="宋体" w:hint="eastAsia"/>
          <w:bCs/>
          <w:szCs w:val="21"/>
        </w:rPr>
        <w:t>[说明：描述该业务需求的界面要求]</w:t>
      </w:r>
    </w:p>
    <w:p w:rsidR="0061518D" w:rsidRPr="008C6A45" w:rsidRDefault="0061518D" w:rsidP="0097670B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 w:rsidRPr="008C6A45">
        <w:rPr>
          <w:rFonts w:ascii="仿宋_GB2312" w:eastAsia="仿宋_GB2312" w:hAnsi="Times New Roman" w:hint="eastAsia"/>
          <w:sz w:val="30"/>
          <w:szCs w:val="30"/>
        </w:rPr>
        <w:t>性能需求</w:t>
      </w:r>
    </w:p>
    <w:p w:rsidR="0061518D" w:rsidRDefault="0061518D">
      <w:pPr>
        <w:spacing w:line="360" w:lineRule="auto"/>
        <w:ind w:firstLineChars="200" w:firstLine="420"/>
        <w:rPr>
          <w:rFonts w:ascii="Tahoma" w:hAnsi="Tahoma"/>
          <w:bCs/>
        </w:rPr>
      </w:pPr>
      <w:r>
        <w:rPr>
          <w:rFonts w:ascii="宋体" w:hAnsi="宋体" w:hint="eastAsia"/>
          <w:bCs/>
          <w:szCs w:val="21"/>
        </w:rPr>
        <w:t>[说明：描述该业务需求的在性能方面的要求]</w:t>
      </w:r>
    </w:p>
    <w:p w:rsidR="0061518D" w:rsidRPr="008C6A45" w:rsidRDefault="0061518D" w:rsidP="0097670B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 w:rsidRPr="008C6A45">
        <w:rPr>
          <w:rFonts w:ascii="仿宋_GB2312" w:eastAsia="仿宋_GB2312" w:hAnsi="Times New Roman" w:hint="eastAsia"/>
          <w:sz w:val="30"/>
          <w:szCs w:val="30"/>
        </w:rPr>
        <w:t>接口需求</w:t>
      </w:r>
    </w:p>
    <w:p w:rsidR="0061518D" w:rsidRDefault="0061518D">
      <w:pPr>
        <w:spacing w:line="360" w:lineRule="auto"/>
        <w:ind w:firstLineChars="196" w:firstLine="41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[说明：描述该业务涉及内外部模块间接口的需求（仅仅是接口方式、频率、性能、逻辑实体和属性等说明），内容可作为附件]</w:t>
      </w:r>
    </w:p>
    <w:tbl>
      <w:tblPr>
        <w:tblW w:w="8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1836"/>
        <w:gridCol w:w="5689"/>
      </w:tblGrid>
      <w:tr w:rsidR="0061518D">
        <w:tc>
          <w:tcPr>
            <w:tcW w:w="3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描述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说明业务需要实现的功能点</w:t>
            </w:r>
          </w:p>
        </w:tc>
      </w:tr>
      <w:tr w:rsidR="0061518D">
        <w:trPr>
          <w:cantSplit/>
        </w:trPr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接口方式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协议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bCs/>
                <w:kern w:val="0"/>
                <w:szCs w:val="21"/>
                <w:lang w:val="sv-SE"/>
              </w:rPr>
            </w:pPr>
            <w:r>
              <w:rPr>
                <w:bCs/>
                <w:kern w:val="0"/>
                <w:szCs w:val="21"/>
                <w:lang w:val="sv-SE"/>
              </w:rPr>
              <w:t>HTTP+XML / TUXEDO ATMI / SOCKET</w:t>
            </w:r>
          </w:p>
        </w:tc>
      </w:tr>
      <w:tr w:rsidR="0061518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  <w:lang w:val="sv-SE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数据交换方式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消息</w:t>
            </w:r>
          </w:p>
        </w:tc>
      </w:tr>
      <w:tr w:rsidR="0061518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方向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bCs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 xml:space="preserve">BOSS </w:t>
            </w:r>
            <w:r>
              <w:rPr>
                <w:rFonts w:cs="宋体"/>
                <w:bCs/>
                <w:kern w:val="0"/>
                <w:szCs w:val="21"/>
              </w:rPr>
              <w:sym w:font="Wingdings" w:char="00E0"/>
            </w:r>
            <w:r>
              <w:rPr>
                <w:rFonts w:cs="宋体" w:hint="eastAsia"/>
                <w:bCs/>
                <w:kern w:val="0"/>
                <w:szCs w:val="21"/>
              </w:rPr>
              <w:t>渠道</w:t>
            </w:r>
            <w:r>
              <w:rPr>
                <w:bCs/>
                <w:kern w:val="0"/>
                <w:szCs w:val="21"/>
              </w:rPr>
              <w:t xml:space="preserve"> / </w:t>
            </w:r>
            <w:r>
              <w:rPr>
                <w:rFonts w:cs="宋体" w:hint="eastAsia"/>
                <w:bCs/>
                <w:kern w:val="0"/>
                <w:szCs w:val="21"/>
              </w:rPr>
              <w:t>渠道</w:t>
            </w:r>
            <w:r>
              <w:rPr>
                <w:rFonts w:cs="宋体"/>
                <w:bCs/>
                <w:kern w:val="0"/>
                <w:szCs w:val="21"/>
              </w:rPr>
              <w:sym w:font="Wingdings" w:char="00E0"/>
            </w:r>
            <w:r>
              <w:rPr>
                <w:bCs/>
                <w:kern w:val="0"/>
                <w:szCs w:val="21"/>
              </w:rPr>
              <w:t xml:space="preserve">BOSS </w:t>
            </w:r>
          </w:p>
        </w:tc>
      </w:tr>
      <w:tr w:rsidR="0061518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触发方式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实时</w:t>
            </w:r>
            <w:r>
              <w:rPr>
                <w:bCs/>
                <w:kern w:val="0"/>
                <w:szCs w:val="21"/>
              </w:rPr>
              <w:t>/</w:t>
            </w:r>
            <w:r>
              <w:rPr>
                <w:rFonts w:cs="宋体" w:hint="eastAsia"/>
                <w:bCs/>
                <w:kern w:val="0"/>
                <w:szCs w:val="21"/>
              </w:rPr>
              <w:t>非实时</w:t>
            </w:r>
          </w:p>
        </w:tc>
      </w:tr>
      <w:tr w:rsidR="0061518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渠道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提供的渠道</w:t>
            </w:r>
          </w:p>
        </w:tc>
      </w:tr>
      <w:tr w:rsidR="0061518D">
        <w:trPr>
          <w:cantSplit/>
        </w:trPr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文件接口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是否存在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是</w:t>
            </w:r>
            <w:r>
              <w:rPr>
                <w:bCs/>
                <w:kern w:val="0"/>
                <w:szCs w:val="21"/>
              </w:rPr>
              <w:t>/</w:t>
            </w:r>
            <w:r>
              <w:rPr>
                <w:rFonts w:cs="宋体" w:hint="eastAsia"/>
                <w:bCs/>
                <w:kern w:val="0"/>
                <w:szCs w:val="21"/>
              </w:rPr>
              <w:t>否</w:t>
            </w:r>
          </w:p>
        </w:tc>
      </w:tr>
      <w:tr w:rsidR="0061518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方向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bCs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 xml:space="preserve">BOSS </w:t>
            </w:r>
            <w:r>
              <w:rPr>
                <w:rFonts w:cs="宋体"/>
                <w:bCs/>
                <w:kern w:val="0"/>
                <w:szCs w:val="21"/>
              </w:rPr>
              <w:sym w:font="Wingdings" w:char="00E0"/>
            </w:r>
            <w:r>
              <w:rPr>
                <w:rFonts w:cs="宋体" w:hint="eastAsia"/>
                <w:bCs/>
                <w:kern w:val="0"/>
                <w:szCs w:val="21"/>
              </w:rPr>
              <w:t>渠道</w:t>
            </w:r>
            <w:r>
              <w:rPr>
                <w:bCs/>
                <w:kern w:val="0"/>
                <w:szCs w:val="21"/>
              </w:rPr>
              <w:t xml:space="preserve"> / </w:t>
            </w:r>
            <w:r>
              <w:rPr>
                <w:rFonts w:cs="宋体" w:hint="eastAsia"/>
                <w:bCs/>
                <w:kern w:val="0"/>
                <w:szCs w:val="21"/>
              </w:rPr>
              <w:t>渠道</w:t>
            </w:r>
            <w:r>
              <w:rPr>
                <w:rFonts w:cs="宋体"/>
                <w:bCs/>
                <w:kern w:val="0"/>
                <w:szCs w:val="21"/>
              </w:rPr>
              <w:sym w:font="Wingdings" w:char="00E0"/>
            </w:r>
            <w:r>
              <w:rPr>
                <w:bCs/>
                <w:kern w:val="0"/>
                <w:szCs w:val="21"/>
              </w:rPr>
              <w:t>BOSS</w:t>
            </w:r>
          </w:p>
        </w:tc>
      </w:tr>
      <w:tr w:rsidR="0061518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文件格式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文件的格式说明</w:t>
            </w:r>
          </w:p>
        </w:tc>
      </w:tr>
      <w:tr w:rsidR="0061518D">
        <w:tc>
          <w:tcPr>
            <w:tcW w:w="3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接口服务或数据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接口规范需要的输入、输出说明</w:t>
            </w:r>
          </w:p>
        </w:tc>
      </w:tr>
      <w:tr w:rsidR="0061518D">
        <w:tc>
          <w:tcPr>
            <w:tcW w:w="3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补充说明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61518D">
        <w:tc>
          <w:tcPr>
            <w:tcW w:w="3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接口模式</w:t>
            </w:r>
          </w:p>
        </w:tc>
        <w:tc>
          <w:tcPr>
            <w:tcW w:w="5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8D" w:rsidRDefault="0061518D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 w:rsidR="0061518D" w:rsidRDefault="0061518D">
      <w:pPr>
        <w:rPr>
          <w:rFonts w:ascii="Tahoma" w:hAnsi="Tahoma"/>
          <w:bCs/>
        </w:rPr>
      </w:pPr>
    </w:p>
    <w:p w:rsidR="0061518D" w:rsidRPr="008C6A45" w:rsidRDefault="0061518D" w:rsidP="0097670B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 w:rsidRPr="008C6A45">
        <w:rPr>
          <w:rFonts w:ascii="仿宋_GB2312" w:eastAsia="仿宋_GB2312" w:hAnsi="Times New Roman" w:hint="eastAsia"/>
          <w:sz w:val="30"/>
          <w:szCs w:val="30"/>
        </w:rPr>
        <w:t>依赖关系</w:t>
      </w:r>
    </w:p>
    <w:p w:rsidR="0061518D" w:rsidRDefault="0061518D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[说明：描述该业需求实现需满足的一些前提条件，业务需求实现后的一些后置处理]</w:t>
      </w:r>
    </w:p>
    <w:p w:rsidR="0061518D" w:rsidRDefault="0061518D">
      <w:pPr>
        <w:rPr>
          <w:rFonts w:ascii="宋体" w:hAnsi="宋体"/>
          <w:bCs/>
          <w:szCs w:val="21"/>
        </w:rPr>
      </w:pPr>
    </w:p>
    <w:p w:rsidR="006B34CD" w:rsidRDefault="006B34CD">
      <w:pPr>
        <w:rPr>
          <w:rFonts w:ascii="宋体" w:hAnsi="宋体"/>
          <w:bCs/>
          <w:szCs w:val="21"/>
        </w:rPr>
      </w:pPr>
    </w:p>
    <w:p w:rsidR="006B34CD" w:rsidRDefault="006B34CD">
      <w:pPr>
        <w:rPr>
          <w:rFonts w:ascii="宋体" w:hAnsi="宋体"/>
          <w:bCs/>
          <w:szCs w:val="21"/>
        </w:rPr>
      </w:pPr>
    </w:p>
    <w:p w:rsidR="0061518D" w:rsidRPr="0097670B" w:rsidRDefault="0061518D" w:rsidP="0097670B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 w:rsidRPr="0097670B">
        <w:rPr>
          <w:rFonts w:ascii="仿宋_GB2312" w:eastAsia="仿宋_GB2312" w:hAnsi="Times New Roman" w:hint="eastAsia"/>
          <w:sz w:val="30"/>
          <w:szCs w:val="30"/>
        </w:rPr>
        <w:lastRenderedPageBreak/>
        <w:t>问题记录</w:t>
      </w:r>
    </w:p>
    <w:p w:rsidR="0061518D" w:rsidRDefault="0061518D">
      <w:pPr>
        <w:rPr>
          <w:rFonts w:ascii="Tahoma" w:hAnsi="Tahoma"/>
          <w:bCs/>
          <w:szCs w:val="21"/>
        </w:rPr>
      </w:pPr>
      <w:r>
        <w:rPr>
          <w:rFonts w:ascii="宋体" w:hAnsi="宋体" w:hint="eastAsia"/>
          <w:bCs/>
          <w:szCs w:val="21"/>
        </w:rPr>
        <w:t>[说明：记录需求沟通确认过程]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"/>
        <w:gridCol w:w="2979"/>
        <w:gridCol w:w="749"/>
        <w:gridCol w:w="2778"/>
        <w:gridCol w:w="799"/>
        <w:gridCol w:w="778"/>
      </w:tblGrid>
      <w:tr w:rsidR="0061518D" w:rsidTr="006B34CD">
        <w:tc>
          <w:tcPr>
            <w:tcW w:w="899" w:type="dxa"/>
          </w:tcPr>
          <w:p w:rsidR="0061518D" w:rsidRDefault="0061518D">
            <w:pPr>
              <w:spacing w:line="360" w:lineRule="auto"/>
              <w:jc w:val="center"/>
              <w:rPr>
                <w:rFonts w:ascii="Tahoma" w:hAnsi="Tahoma"/>
                <w:bCs/>
              </w:rPr>
            </w:pPr>
            <w:r>
              <w:rPr>
                <w:rFonts w:ascii="Tahoma" w:hAnsi="Tahoma" w:hint="eastAsia"/>
                <w:bCs/>
              </w:rPr>
              <w:t>日期</w:t>
            </w:r>
          </w:p>
        </w:tc>
        <w:tc>
          <w:tcPr>
            <w:tcW w:w="3069" w:type="dxa"/>
            <w:tcBorders>
              <w:right w:val="single" w:sz="6" w:space="0" w:color="auto"/>
            </w:tcBorders>
          </w:tcPr>
          <w:p w:rsidR="0061518D" w:rsidRDefault="0061518D">
            <w:pPr>
              <w:spacing w:line="360" w:lineRule="auto"/>
              <w:jc w:val="center"/>
              <w:rPr>
                <w:rFonts w:ascii="Tahoma" w:hAnsi="Tahoma"/>
                <w:bCs/>
              </w:rPr>
            </w:pPr>
            <w:r>
              <w:rPr>
                <w:rFonts w:ascii="Tahoma" w:hAnsi="Tahoma" w:hint="eastAsia"/>
                <w:bCs/>
              </w:rPr>
              <w:t>问题</w:t>
            </w:r>
          </w:p>
        </w:tc>
        <w:tc>
          <w:tcPr>
            <w:tcW w:w="760" w:type="dxa"/>
            <w:tcBorders>
              <w:right w:val="single" w:sz="6" w:space="0" w:color="auto"/>
            </w:tcBorders>
          </w:tcPr>
          <w:p w:rsidR="0061518D" w:rsidRDefault="0061518D">
            <w:pPr>
              <w:spacing w:line="360" w:lineRule="auto"/>
              <w:jc w:val="center"/>
              <w:rPr>
                <w:rFonts w:ascii="Tahoma" w:hAnsi="Tahoma"/>
                <w:bCs/>
              </w:rPr>
            </w:pPr>
            <w:r>
              <w:rPr>
                <w:rFonts w:ascii="Tahoma" w:hAnsi="Tahoma" w:hint="eastAsia"/>
                <w:bCs/>
              </w:rPr>
              <w:t>提出人</w:t>
            </w:r>
          </w:p>
        </w:tc>
        <w:tc>
          <w:tcPr>
            <w:tcW w:w="2861" w:type="dxa"/>
            <w:tcBorders>
              <w:left w:val="single" w:sz="6" w:space="0" w:color="auto"/>
            </w:tcBorders>
          </w:tcPr>
          <w:p w:rsidR="0061518D" w:rsidRDefault="0061518D">
            <w:pPr>
              <w:spacing w:line="360" w:lineRule="auto"/>
              <w:jc w:val="center"/>
              <w:rPr>
                <w:rFonts w:ascii="Tahoma" w:hAnsi="Tahoma"/>
                <w:bCs/>
              </w:rPr>
            </w:pPr>
            <w:r>
              <w:rPr>
                <w:rFonts w:ascii="Tahoma" w:hAnsi="Tahoma" w:hint="eastAsia"/>
                <w:bCs/>
              </w:rPr>
              <w:t>结果</w:t>
            </w:r>
          </w:p>
        </w:tc>
        <w:tc>
          <w:tcPr>
            <w:tcW w:w="812" w:type="dxa"/>
          </w:tcPr>
          <w:p w:rsidR="0061518D" w:rsidRDefault="0061518D">
            <w:pPr>
              <w:spacing w:line="360" w:lineRule="auto"/>
              <w:jc w:val="center"/>
              <w:rPr>
                <w:rFonts w:ascii="Tahoma" w:hAnsi="Tahoma"/>
                <w:bCs/>
              </w:rPr>
            </w:pPr>
            <w:r>
              <w:rPr>
                <w:rFonts w:ascii="Tahoma" w:hAnsi="Tahoma" w:hint="eastAsia"/>
                <w:bCs/>
              </w:rPr>
              <w:t>确认人</w:t>
            </w:r>
          </w:p>
        </w:tc>
        <w:tc>
          <w:tcPr>
            <w:tcW w:w="790" w:type="dxa"/>
          </w:tcPr>
          <w:p w:rsidR="0061518D" w:rsidRDefault="0061518D">
            <w:pPr>
              <w:spacing w:line="360" w:lineRule="auto"/>
              <w:jc w:val="center"/>
              <w:rPr>
                <w:rFonts w:ascii="Tahoma" w:hAnsi="Tahoma"/>
                <w:bCs/>
              </w:rPr>
            </w:pPr>
            <w:r>
              <w:rPr>
                <w:rFonts w:ascii="Tahoma" w:hAnsi="Tahoma" w:hint="eastAsia"/>
                <w:bCs/>
              </w:rPr>
              <w:t>确认日期</w:t>
            </w:r>
          </w:p>
        </w:tc>
      </w:tr>
      <w:tr w:rsidR="0061518D" w:rsidTr="006B34CD">
        <w:tc>
          <w:tcPr>
            <w:tcW w:w="899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3069" w:type="dxa"/>
            <w:tcBorders>
              <w:righ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760" w:type="dxa"/>
            <w:tcBorders>
              <w:righ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2861" w:type="dxa"/>
            <w:tcBorders>
              <w:lef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812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790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</w:tr>
      <w:tr w:rsidR="0061518D" w:rsidTr="006B34CD">
        <w:tc>
          <w:tcPr>
            <w:tcW w:w="899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3069" w:type="dxa"/>
            <w:tcBorders>
              <w:righ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760" w:type="dxa"/>
            <w:tcBorders>
              <w:righ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2861" w:type="dxa"/>
            <w:tcBorders>
              <w:lef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812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790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</w:tr>
      <w:tr w:rsidR="0061518D" w:rsidTr="006B34CD">
        <w:tc>
          <w:tcPr>
            <w:tcW w:w="899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3069" w:type="dxa"/>
            <w:tcBorders>
              <w:righ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760" w:type="dxa"/>
            <w:tcBorders>
              <w:righ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2861" w:type="dxa"/>
            <w:tcBorders>
              <w:left w:val="single" w:sz="6" w:space="0" w:color="auto"/>
            </w:tcBorders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812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  <w:tc>
          <w:tcPr>
            <w:tcW w:w="790" w:type="dxa"/>
          </w:tcPr>
          <w:p w:rsidR="0061518D" w:rsidRDefault="0061518D">
            <w:pPr>
              <w:spacing w:line="360" w:lineRule="auto"/>
              <w:rPr>
                <w:rFonts w:ascii="Tahoma" w:hAnsi="Tahoma"/>
                <w:bCs/>
              </w:rPr>
            </w:pPr>
          </w:p>
        </w:tc>
      </w:tr>
    </w:tbl>
    <w:p w:rsidR="0061518D" w:rsidRDefault="0061518D">
      <w:pPr>
        <w:rPr>
          <w:rFonts w:ascii="Tahoma" w:hAnsi="Tahoma"/>
          <w:bCs/>
        </w:rPr>
      </w:pPr>
    </w:p>
    <w:p w:rsidR="0061518D" w:rsidRPr="00E1559F" w:rsidRDefault="000B23B2" w:rsidP="00E1559F">
      <w:pPr>
        <w:pStyle w:val="1"/>
        <w:widowControl/>
        <w:numPr>
          <w:ilvl w:val="0"/>
          <w:numId w:val="2"/>
        </w:numPr>
        <w:tabs>
          <w:tab w:val="clear" w:pos="432"/>
          <w:tab w:val="left" w:pos="-31680"/>
        </w:tabs>
        <w:spacing w:beforeLines="100" w:before="312" w:afterLines="100" w:after="312" w:line="240" w:lineRule="auto"/>
        <w:ind w:left="-32347" w:firstLine="32767"/>
        <w:jc w:val="center"/>
        <w:rPr>
          <w:rFonts w:ascii="仿宋_GB2312" w:eastAsia="仿宋_GB2312"/>
          <w:sz w:val="44"/>
        </w:rPr>
      </w:pPr>
      <w:r>
        <w:rPr>
          <w:rFonts w:ascii="仿宋_GB2312" w:eastAsia="仿宋_GB2312" w:hint="eastAsia"/>
          <w:sz w:val="44"/>
        </w:rPr>
        <w:t>产品功能设计</w:t>
      </w:r>
    </w:p>
    <w:p w:rsidR="0061518D" w:rsidRDefault="0061518D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[说明：该章节由产品部系统需求分析责任人完成]</w:t>
      </w:r>
    </w:p>
    <w:p w:rsidR="0061518D" w:rsidRPr="00AA5AA5" w:rsidRDefault="00F0679C" w:rsidP="00AA5AA5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>
        <w:rPr>
          <w:rFonts w:ascii="仿宋_GB2312" w:eastAsia="仿宋_GB2312" w:hAnsi="Times New Roman" w:hint="eastAsia"/>
          <w:sz w:val="30"/>
          <w:szCs w:val="30"/>
        </w:rPr>
        <w:t>爬虫</w:t>
      </w:r>
      <w:r w:rsidR="00DF7F8F">
        <w:rPr>
          <w:rFonts w:ascii="仿宋_GB2312" w:eastAsia="仿宋_GB2312" w:hAnsi="Times New Roman" w:hint="eastAsia"/>
          <w:sz w:val="30"/>
          <w:szCs w:val="30"/>
        </w:rPr>
        <w:t>（HS_Spider）</w:t>
      </w:r>
    </w:p>
    <w:p w:rsidR="0061518D" w:rsidRDefault="0061518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</w:t>
      </w:r>
      <w:r>
        <w:rPr>
          <w:rFonts w:hint="eastAsia"/>
          <w:bCs/>
        </w:rPr>
        <w:t>CRM1</w:t>
      </w:r>
      <w:r>
        <w:rPr>
          <w:rFonts w:hint="eastAsia"/>
          <w:bCs/>
        </w:rPr>
        <w:t>、</w:t>
      </w:r>
      <w:r>
        <w:rPr>
          <w:rFonts w:hint="eastAsia"/>
          <w:bCs/>
        </w:rPr>
        <w:t>CRM2</w:t>
      </w:r>
      <w:r>
        <w:rPr>
          <w:rFonts w:hint="eastAsia"/>
          <w:bCs/>
        </w:rPr>
        <w:t>、计费账务、资源、接口等模块</w:t>
      </w:r>
      <w:r>
        <w:rPr>
          <w:rFonts w:hint="eastAsia"/>
          <w:bCs/>
        </w:rPr>
        <w:t>]</w:t>
      </w:r>
    </w:p>
    <w:p w:rsidR="0061518D" w:rsidRDefault="00777693">
      <w:pPr>
        <w:pStyle w:val="3"/>
        <w:rPr>
          <w:b w:val="0"/>
        </w:rPr>
      </w:pPr>
      <w:r>
        <w:rPr>
          <w:rFonts w:hint="eastAsia"/>
          <w:b w:val="0"/>
        </w:rPr>
        <w:t>配置提取</w:t>
      </w:r>
    </w:p>
    <w:p w:rsidR="0061518D" w:rsidRDefault="0061518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61518D" w:rsidRDefault="0061518D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61518D" w:rsidRDefault="0061518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61518D" w:rsidRDefault="0061518D">
      <w:pPr>
        <w:rPr>
          <w:bCs/>
        </w:rPr>
      </w:pPr>
    </w:p>
    <w:p w:rsidR="0061518D" w:rsidRDefault="0061518D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61518D" w:rsidRDefault="0061518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61518D" w:rsidRDefault="0061518D">
      <w:pPr>
        <w:rPr>
          <w:bCs/>
        </w:rPr>
      </w:pPr>
    </w:p>
    <w:p w:rsidR="0061518D" w:rsidRDefault="00E64A3C">
      <w:pPr>
        <w:pStyle w:val="3"/>
        <w:rPr>
          <w:b w:val="0"/>
        </w:rPr>
      </w:pPr>
      <w:r>
        <w:rPr>
          <w:rFonts w:hint="eastAsia"/>
          <w:b w:val="0"/>
        </w:rPr>
        <w:t>网站</w:t>
      </w:r>
      <w:r w:rsidR="00E6377B">
        <w:rPr>
          <w:rFonts w:hint="eastAsia"/>
          <w:b w:val="0"/>
        </w:rPr>
        <w:t>列表</w:t>
      </w:r>
      <w:r w:rsidR="0084337C">
        <w:rPr>
          <w:rFonts w:hint="eastAsia"/>
          <w:b w:val="0"/>
        </w:rPr>
        <w:t>数据</w:t>
      </w:r>
      <w:r w:rsidR="00E6377B">
        <w:rPr>
          <w:rFonts w:hint="eastAsia"/>
          <w:b w:val="0"/>
        </w:rPr>
        <w:t>爬取</w:t>
      </w:r>
    </w:p>
    <w:p w:rsidR="0061518D" w:rsidRDefault="0061518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3004BB" w:rsidRDefault="003004BB" w:rsidP="003004BB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3004BB" w:rsidRDefault="003004BB" w:rsidP="003004B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3004BB" w:rsidRDefault="003004BB" w:rsidP="003004BB">
      <w:pPr>
        <w:rPr>
          <w:bCs/>
        </w:rPr>
      </w:pPr>
    </w:p>
    <w:p w:rsidR="003004BB" w:rsidRDefault="003004BB" w:rsidP="003004BB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业务流程</w:t>
      </w:r>
    </w:p>
    <w:p w:rsidR="003004BB" w:rsidRDefault="003004BB" w:rsidP="003004B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3D3EA6" w:rsidRPr="002311E5" w:rsidRDefault="002D7628" w:rsidP="003D3EA6">
      <w:pPr>
        <w:pStyle w:val="3"/>
      </w:pPr>
      <w:r w:rsidRPr="002311E5">
        <w:rPr>
          <w:rFonts w:hint="eastAsia"/>
        </w:rPr>
        <w:t>网站</w:t>
      </w:r>
      <w:r w:rsidR="00EC7438" w:rsidRPr="002311E5">
        <w:rPr>
          <w:rFonts w:hint="eastAsia"/>
        </w:rPr>
        <w:t>详情</w:t>
      </w:r>
      <w:r w:rsidR="007817E5" w:rsidRPr="002311E5">
        <w:rPr>
          <w:rFonts w:hint="eastAsia"/>
        </w:rPr>
        <w:t>数据</w:t>
      </w:r>
      <w:r w:rsidR="00EC7438" w:rsidRPr="002311E5">
        <w:rPr>
          <w:rFonts w:hint="eastAsia"/>
        </w:rPr>
        <w:t>爬取</w:t>
      </w:r>
    </w:p>
    <w:p w:rsidR="003D3EA6" w:rsidRDefault="003D3EA6" w:rsidP="003D3EA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2F7C3A" w:rsidRDefault="002F7C3A" w:rsidP="002F7C3A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2F7C3A" w:rsidRDefault="002F7C3A" w:rsidP="002F7C3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2F7C3A" w:rsidRDefault="002F7C3A" w:rsidP="002F7C3A">
      <w:pPr>
        <w:rPr>
          <w:bCs/>
        </w:rPr>
      </w:pPr>
    </w:p>
    <w:p w:rsidR="002F7C3A" w:rsidRDefault="002F7C3A" w:rsidP="002F7C3A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2F7C3A" w:rsidRDefault="002F7C3A" w:rsidP="002F7C3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3D3EA6" w:rsidRPr="002311E5" w:rsidRDefault="001162C7" w:rsidP="003D3EA6">
      <w:pPr>
        <w:pStyle w:val="3"/>
      </w:pPr>
      <w:r w:rsidRPr="002311E5">
        <w:rPr>
          <w:rFonts w:hint="eastAsia"/>
        </w:rPr>
        <w:t>爬取</w:t>
      </w:r>
      <w:r w:rsidR="004F3F75" w:rsidRPr="002311E5">
        <w:rPr>
          <w:rFonts w:hint="eastAsia"/>
        </w:rPr>
        <w:t>数据写入</w:t>
      </w:r>
    </w:p>
    <w:p w:rsidR="003D3EA6" w:rsidRDefault="003D3EA6" w:rsidP="003D3EA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E01CA" w:rsidRDefault="00DE01CA" w:rsidP="00DE01CA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DE01CA" w:rsidRDefault="00DE01CA" w:rsidP="00DE01C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E01CA" w:rsidRDefault="00DE01CA" w:rsidP="00DE01CA">
      <w:pPr>
        <w:rPr>
          <w:bCs/>
        </w:rPr>
      </w:pPr>
    </w:p>
    <w:p w:rsidR="00DE01CA" w:rsidRDefault="00DE01CA" w:rsidP="00DE01CA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DE01CA" w:rsidRDefault="00DE01CA" w:rsidP="00DE01C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3D3EA6" w:rsidRPr="002311E5" w:rsidRDefault="00B731CB" w:rsidP="003D3EA6">
      <w:pPr>
        <w:pStyle w:val="3"/>
      </w:pPr>
      <w:r w:rsidRPr="002311E5">
        <w:rPr>
          <w:rFonts w:hint="eastAsia"/>
        </w:rPr>
        <w:t>爬虫配置规则识别</w:t>
      </w:r>
    </w:p>
    <w:p w:rsidR="003D3EA6" w:rsidRDefault="003D3EA6" w:rsidP="003D3EA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A94A12" w:rsidRDefault="00A94A12" w:rsidP="00A94A12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A94A12" w:rsidRDefault="00A94A12" w:rsidP="00A94A1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A94A12" w:rsidRDefault="00A94A12" w:rsidP="00A94A12">
      <w:pPr>
        <w:rPr>
          <w:bCs/>
        </w:rPr>
      </w:pPr>
    </w:p>
    <w:p w:rsidR="00A94A12" w:rsidRDefault="00A94A12" w:rsidP="00A94A12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A94A12" w:rsidRDefault="00A94A12" w:rsidP="00A94A1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3D3EA6" w:rsidRPr="00996F44" w:rsidRDefault="003D3EA6" w:rsidP="003D3EA6">
      <w:pPr>
        <w:rPr>
          <w:bCs/>
        </w:rPr>
      </w:pPr>
    </w:p>
    <w:p w:rsidR="003D3EA6" w:rsidRPr="002311E5" w:rsidRDefault="00EE4435" w:rsidP="003D3EA6">
      <w:pPr>
        <w:pStyle w:val="3"/>
      </w:pPr>
      <w:r w:rsidRPr="002311E5">
        <w:rPr>
          <w:rFonts w:hint="eastAsia"/>
        </w:rPr>
        <w:lastRenderedPageBreak/>
        <w:t>爬虫</w:t>
      </w:r>
      <w:r w:rsidR="008F0CB3" w:rsidRPr="002311E5">
        <w:rPr>
          <w:rFonts w:hint="eastAsia"/>
        </w:rPr>
        <w:t>版本管理</w:t>
      </w:r>
    </w:p>
    <w:p w:rsidR="003D3EA6" w:rsidRDefault="003D3EA6" w:rsidP="003D3EA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996F44" w:rsidRDefault="00996F44" w:rsidP="00996F44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996F44" w:rsidRDefault="00996F44" w:rsidP="00996F4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996F44" w:rsidRDefault="00996F44" w:rsidP="00996F44">
      <w:pPr>
        <w:rPr>
          <w:bCs/>
        </w:rPr>
      </w:pPr>
    </w:p>
    <w:p w:rsidR="00996F44" w:rsidRDefault="00996F44" w:rsidP="00996F44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996F44" w:rsidRDefault="00996F44" w:rsidP="00996F4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3D3EA6" w:rsidRPr="002311E5" w:rsidRDefault="00951E42" w:rsidP="003D3EA6">
      <w:pPr>
        <w:pStyle w:val="3"/>
      </w:pPr>
      <w:r w:rsidRPr="002311E5">
        <w:rPr>
          <w:rFonts w:hint="eastAsia"/>
        </w:rPr>
        <w:t>爬虫升级</w:t>
      </w:r>
    </w:p>
    <w:p w:rsidR="003D3EA6" w:rsidRDefault="003D3EA6" w:rsidP="003D3EA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A1901" w:rsidRDefault="000A1901" w:rsidP="000A1901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0A1901" w:rsidRDefault="000A1901" w:rsidP="000A190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A1901" w:rsidRDefault="000A1901" w:rsidP="000A1901">
      <w:pPr>
        <w:rPr>
          <w:bCs/>
        </w:rPr>
      </w:pPr>
    </w:p>
    <w:p w:rsidR="000A1901" w:rsidRDefault="000A1901" w:rsidP="000A1901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0A1901" w:rsidRDefault="000A1901" w:rsidP="000A190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3D3EA6" w:rsidRPr="002311E5" w:rsidRDefault="00E95B20" w:rsidP="003D3EA6">
      <w:pPr>
        <w:pStyle w:val="3"/>
      </w:pPr>
      <w:r w:rsidRPr="002311E5">
        <w:rPr>
          <w:rFonts w:hint="eastAsia"/>
        </w:rPr>
        <w:t>爬虫</w:t>
      </w:r>
      <w:r w:rsidR="0014008D" w:rsidRPr="002311E5">
        <w:rPr>
          <w:rFonts w:hint="eastAsia"/>
        </w:rPr>
        <w:t>线上</w:t>
      </w:r>
      <w:r w:rsidRPr="002311E5">
        <w:rPr>
          <w:rFonts w:hint="eastAsia"/>
        </w:rPr>
        <w:t>复制</w:t>
      </w:r>
    </w:p>
    <w:p w:rsidR="003D3EA6" w:rsidRDefault="003D3EA6" w:rsidP="003D3EA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4C06D0" w:rsidRDefault="004C06D0" w:rsidP="004C06D0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4C06D0" w:rsidRDefault="004C06D0" w:rsidP="004C06D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4C06D0" w:rsidRDefault="004C06D0" w:rsidP="004C06D0">
      <w:pPr>
        <w:rPr>
          <w:bCs/>
        </w:rPr>
      </w:pPr>
    </w:p>
    <w:p w:rsidR="004C06D0" w:rsidRDefault="004C06D0" w:rsidP="004C06D0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4C06D0" w:rsidRDefault="004C06D0" w:rsidP="004C06D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D67AF5" w:rsidRPr="002311E5" w:rsidRDefault="00A53DE2" w:rsidP="00D67AF5">
      <w:pPr>
        <w:pStyle w:val="3"/>
      </w:pPr>
      <w:r w:rsidRPr="002311E5">
        <w:rPr>
          <w:rFonts w:hint="eastAsia"/>
        </w:rPr>
        <w:t>爬虫自启动注册</w:t>
      </w:r>
    </w:p>
    <w:p w:rsidR="00D67AF5" w:rsidRDefault="00D67AF5" w:rsidP="00D67AF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85C2E" w:rsidRDefault="00F85C2E" w:rsidP="00F85C2E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F85C2E" w:rsidRDefault="00F85C2E" w:rsidP="00F85C2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85C2E" w:rsidRDefault="00F85C2E" w:rsidP="00F85C2E">
      <w:pPr>
        <w:rPr>
          <w:bCs/>
        </w:rPr>
      </w:pPr>
    </w:p>
    <w:p w:rsidR="00F85C2E" w:rsidRDefault="00F85C2E" w:rsidP="00F85C2E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F85C2E" w:rsidRDefault="00F85C2E" w:rsidP="00F85C2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865DE1" w:rsidRPr="002311E5" w:rsidRDefault="00865DE1" w:rsidP="00865DE1">
      <w:pPr>
        <w:pStyle w:val="3"/>
      </w:pPr>
      <w:r w:rsidRPr="002311E5">
        <w:rPr>
          <w:rFonts w:hint="eastAsia"/>
        </w:rPr>
        <w:t>爬虫</w:t>
      </w:r>
      <w:r w:rsidR="00EA1BE6" w:rsidRPr="002311E5">
        <w:rPr>
          <w:rFonts w:hint="eastAsia"/>
        </w:rPr>
        <w:t>自毁</w:t>
      </w:r>
    </w:p>
    <w:p w:rsidR="00865DE1" w:rsidRDefault="00865DE1" w:rsidP="00865DE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B295E" w:rsidRDefault="00DB295E" w:rsidP="00DB295E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DB295E" w:rsidRDefault="00DB295E" w:rsidP="00DB295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B295E" w:rsidRDefault="00DB295E" w:rsidP="00DB295E">
      <w:pPr>
        <w:rPr>
          <w:bCs/>
        </w:rPr>
      </w:pPr>
    </w:p>
    <w:p w:rsidR="00DB295E" w:rsidRDefault="00DB295E" w:rsidP="00DB295E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DB295E" w:rsidRDefault="00DB295E" w:rsidP="00DB295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0822DD" w:rsidRPr="002311E5" w:rsidRDefault="004A6E0C" w:rsidP="000822DD">
      <w:pPr>
        <w:pStyle w:val="3"/>
      </w:pPr>
      <w:r w:rsidRPr="002311E5">
        <w:rPr>
          <w:rFonts w:hint="eastAsia"/>
        </w:rPr>
        <w:t>爬虫心跳</w:t>
      </w:r>
    </w:p>
    <w:p w:rsidR="000822DD" w:rsidRDefault="000822DD" w:rsidP="000822D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B295E" w:rsidRDefault="00DB295E" w:rsidP="00DB295E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DB295E" w:rsidRDefault="00DB295E" w:rsidP="00DB295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B295E" w:rsidRDefault="00DB295E" w:rsidP="00DB295E">
      <w:pPr>
        <w:rPr>
          <w:bCs/>
        </w:rPr>
      </w:pPr>
    </w:p>
    <w:p w:rsidR="00DB295E" w:rsidRDefault="00DB295E" w:rsidP="00DB295E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DB295E" w:rsidRDefault="00DB295E" w:rsidP="00DB295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0822DD" w:rsidRPr="00021E50" w:rsidRDefault="000822DD" w:rsidP="000822DD">
      <w:pPr>
        <w:rPr>
          <w:bCs/>
        </w:rPr>
      </w:pPr>
    </w:p>
    <w:p w:rsidR="001E5EC4" w:rsidRPr="002311E5" w:rsidRDefault="001E5EC4" w:rsidP="001E5EC4">
      <w:pPr>
        <w:pStyle w:val="3"/>
      </w:pPr>
      <w:r w:rsidRPr="002311E5">
        <w:rPr>
          <w:rFonts w:hint="eastAsia"/>
        </w:rPr>
        <w:t>爬虫</w:t>
      </w:r>
      <w:r w:rsidR="00403D11" w:rsidRPr="002311E5">
        <w:rPr>
          <w:rFonts w:hint="eastAsia"/>
        </w:rPr>
        <w:t>主机状态收集</w:t>
      </w:r>
    </w:p>
    <w:p w:rsidR="001E5EC4" w:rsidRDefault="001E5EC4" w:rsidP="001E5E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21E50" w:rsidRDefault="00021E50" w:rsidP="00021E50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021E50" w:rsidRDefault="00021E50" w:rsidP="00021E5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21E50" w:rsidRDefault="00021E50" w:rsidP="00021E50">
      <w:pPr>
        <w:rPr>
          <w:bCs/>
        </w:rPr>
      </w:pPr>
    </w:p>
    <w:p w:rsidR="00021E50" w:rsidRDefault="00021E50" w:rsidP="00021E50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021E50" w:rsidRDefault="00021E50" w:rsidP="00021E5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61518D" w:rsidRPr="00865DE1" w:rsidRDefault="0061518D">
      <w:pPr>
        <w:rPr>
          <w:bCs/>
        </w:rPr>
      </w:pPr>
    </w:p>
    <w:p w:rsidR="00FB0834" w:rsidRPr="00AA5AA5" w:rsidRDefault="00DF7F8F" w:rsidP="00FB0834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>
        <w:rPr>
          <w:rFonts w:ascii="仿宋_GB2312" w:eastAsia="仿宋_GB2312" w:hAnsi="Times New Roman" w:hint="eastAsia"/>
          <w:sz w:val="30"/>
          <w:szCs w:val="30"/>
        </w:rPr>
        <w:t>数据</w:t>
      </w:r>
      <w:r w:rsidR="00884544">
        <w:rPr>
          <w:rFonts w:ascii="仿宋_GB2312" w:eastAsia="仿宋_GB2312" w:hAnsi="Times New Roman" w:hint="eastAsia"/>
          <w:sz w:val="30"/>
          <w:szCs w:val="30"/>
        </w:rPr>
        <w:t>清理</w:t>
      </w:r>
      <w:r>
        <w:rPr>
          <w:rFonts w:ascii="仿宋_GB2312" w:eastAsia="仿宋_GB2312" w:hAnsi="Times New Roman" w:hint="eastAsia"/>
          <w:sz w:val="30"/>
          <w:szCs w:val="30"/>
        </w:rPr>
        <w:t>后台（HS_</w:t>
      </w:r>
      <w:r>
        <w:rPr>
          <w:rFonts w:ascii="仿宋_GB2312" w:eastAsia="仿宋_GB2312" w:hAnsi="Times New Roman"/>
          <w:sz w:val="30"/>
          <w:szCs w:val="30"/>
        </w:rPr>
        <w:t>DWash</w:t>
      </w:r>
      <w:r>
        <w:rPr>
          <w:rFonts w:ascii="仿宋_GB2312" w:eastAsia="仿宋_GB2312" w:hAnsi="Times New Roman" w:hint="eastAsia"/>
          <w:sz w:val="30"/>
          <w:szCs w:val="30"/>
        </w:rPr>
        <w:t>）</w:t>
      </w:r>
    </w:p>
    <w:p w:rsidR="00FB0834" w:rsidRDefault="00FB0834" w:rsidP="00FB083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</w:t>
      </w:r>
      <w:r>
        <w:rPr>
          <w:rFonts w:hint="eastAsia"/>
          <w:bCs/>
        </w:rPr>
        <w:t>CRM1</w:t>
      </w:r>
      <w:r>
        <w:rPr>
          <w:rFonts w:hint="eastAsia"/>
          <w:bCs/>
        </w:rPr>
        <w:t>、</w:t>
      </w:r>
      <w:r>
        <w:rPr>
          <w:rFonts w:hint="eastAsia"/>
          <w:bCs/>
        </w:rPr>
        <w:t>CRM2</w:t>
      </w:r>
      <w:r>
        <w:rPr>
          <w:rFonts w:hint="eastAsia"/>
          <w:bCs/>
        </w:rPr>
        <w:t>、计费账务、资源、接口等模块</w:t>
      </w:r>
      <w:r>
        <w:rPr>
          <w:rFonts w:hint="eastAsia"/>
          <w:bCs/>
        </w:rPr>
        <w:t>]</w:t>
      </w:r>
    </w:p>
    <w:p w:rsidR="00FB0834" w:rsidRDefault="00B96E9D" w:rsidP="00FB0834">
      <w:pPr>
        <w:pStyle w:val="3"/>
        <w:rPr>
          <w:b w:val="0"/>
        </w:rPr>
      </w:pPr>
      <w:r>
        <w:rPr>
          <w:rFonts w:hint="eastAsia"/>
          <w:b w:val="0"/>
        </w:rPr>
        <w:t>数据块提取</w:t>
      </w:r>
    </w:p>
    <w:p w:rsidR="00FB0834" w:rsidRDefault="00FB0834" w:rsidP="00FB083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D2E00" w:rsidRDefault="000D2E00" w:rsidP="000D2E00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0D2E00" w:rsidRDefault="000D2E00" w:rsidP="000D2E0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D2E00" w:rsidRDefault="000D2E00" w:rsidP="000D2E00">
      <w:pPr>
        <w:rPr>
          <w:bCs/>
        </w:rPr>
      </w:pPr>
    </w:p>
    <w:p w:rsidR="000D2E00" w:rsidRDefault="000D2E00" w:rsidP="000D2E00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0D2E00" w:rsidRDefault="000D2E00" w:rsidP="000D2E0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D37414" w:rsidRDefault="00D37414" w:rsidP="00D37414">
      <w:pPr>
        <w:pStyle w:val="3"/>
        <w:rPr>
          <w:b w:val="0"/>
        </w:rPr>
      </w:pPr>
      <w:r>
        <w:rPr>
          <w:rFonts w:hint="eastAsia"/>
          <w:b w:val="0"/>
        </w:rPr>
        <w:t>清理</w:t>
      </w:r>
      <w:r w:rsidR="00FA6971">
        <w:rPr>
          <w:rFonts w:hint="eastAsia"/>
          <w:b w:val="0"/>
        </w:rPr>
        <w:t>执行配置</w:t>
      </w:r>
    </w:p>
    <w:p w:rsidR="00D37414" w:rsidRDefault="00D37414" w:rsidP="00D3741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F6C66" w:rsidRDefault="00FF6C66" w:rsidP="00FF6C66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FF6C66" w:rsidRDefault="00FF6C66" w:rsidP="00FF6C6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F6C66" w:rsidRDefault="00FF6C66" w:rsidP="00FF6C66">
      <w:pPr>
        <w:rPr>
          <w:bCs/>
        </w:rPr>
      </w:pPr>
    </w:p>
    <w:p w:rsidR="00FF6C66" w:rsidRDefault="00FF6C66" w:rsidP="00FF6C66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FF6C66" w:rsidRDefault="00FF6C66" w:rsidP="00FF6C6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D37414" w:rsidRPr="00FF6C66" w:rsidRDefault="00D37414" w:rsidP="00FB0834">
      <w:pPr>
        <w:rPr>
          <w:bCs/>
        </w:rPr>
      </w:pPr>
    </w:p>
    <w:p w:rsidR="005D378D" w:rsidRDefault="00C12391" w:rsidP="005D378D">
      <w:pPr>
        <w:pStyle w:val="3"/>
        <w:rPr>
          <w:b w:val="0"/>
        </w:rPr>
      </w:pPr>
      <w:r>
        <w:rPr>
          <w:rFonts w:hint="eastAsia"/>
          <w:b w:val="0"/>
        </w:rPr>
        <w:t>清理方案获取</w:t>
      </w:r>
    </w:p>
    <w:p w:rsidR="005D378D" w:rsidRDefault="005D378D" w:rsidP="005D378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5C090A" w:rsidRDefault="005C090A" w:rsidP="005C090A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5C090A" w:rsidRDefault="005C090A" w:rsidP="005C090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5C090A" w:rsidRDefault="005C090A" w:rsidP="005C090A">
      <w:pPr>
        <w:rPr>
          <w:bCs/>
        </w:rPr>
      </w:pPr>
    </w:p>
    <w:p w:rsidR="005C090A" w:rsidRDefault="005C090A" w:rsidP="005C090A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5C090A" w:rsidRDefault="005C090A" w:rsidP="005C090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07DBE" w:rsidRDefault="00107DBE" w:rsidP="00107DBE">
      <w:pPr>
        <w:pStyle w:val="3"/>
        <w:rPr>
          <w:b w:val="0"/>
        </w:rPr>
      </w:pPr>
      <w:r>
        <w:rPr>
          <w:rFonts w:hint="eastAsia"/>
          <w:b w:val="0"/>
        </w:rPr>
        <w:t>清理方案</w:t>
      </w:r>
      <w:r w:rsidR="00282ECE">
        <w:rPr>
          <w:rFonts w:hint="eastAsia"/>
          <w:b w:val="0"/>
        </w:rPr>
        <w:t>执行</w:t>
      </w:r>
    </w:p>
    <w:p w:rsidR="00107DBE" w:rsidRDefault="00107DBE" w:rsidP="00107DB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5D0C28" w:rsidRDefault="005D0C28" w:rsidP="005D0C28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5D0C28" w:rsidRDefault="005D0C28" w:rsidP="005D0C2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5D0C28" w:rsidRDefault="005D0C28" w:rsidP="005D0C28">
      <w:pPr>
        <w:rPr>
          <w:bCs/>
        </w:rPr>
      </w:pPr>
    </w:p>
    <w:p w:rsidR="005D0C28" w:rsidRDefault="005D0C28" w:rsidP="005D0C28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5D0C28" w:rsidRDefault="005D0C28" w:rsidP="005D0C2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F6766A" w:rsidRDefault="00A35CF4" w:rsidP="00F6766A">
      <w:pPr>
        <w:pStyle w:val="3"/>
        <w:rPr>
          <w:b w:val="0"/>
        </w:rPr>
      </w:pPr>
      <w:r>
        <w:rPr>
          <w:rFonts w:hint="eastAsia"/>
          <w:b w:val="0"/>
        </w:rPr>
        <w:t>数据写入</w:t>
      </w:r>
    </w:p>
    <w:p w:rsidR="00F6766A" w:rsidRDefault="00F6766A" w:rsidP="00F6766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6766A" w:rsidRDefault="00F6766A" w:rsidP="00F6766A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F6766A" w:rsidRDefault="00F6766A" w:rsidP="00F6766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6766A" w:rsidRDefault="00F6766A" w:rsidP="00F6766A">
      <w:pPr>
        <w:rPr>
          <w:bCs/>
        </w:rPr>
      </w:pPr>
    </w:p>
    <w:p w:rsidR="00AA39C2" w:rsidRDefault="00AA39C2" w:rsidP="00AA39C2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AA39C2" w:rsidRDefault="00AA39C2" w:rsidP="00AA39C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AA39C2" w:rsidRDefault="00AA39C2" w:rsidP="00AA39C2">
      <w:pPr>
        <w:rPr>
          <w:bCs/>
        </w:rPr>
      </w:pPr>
    </w:p>
    <w:p w:rsidR="00AA39C2" w:rsidRDefault="00AA39C2" w:rsidP="00AA39C2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AA39C2" w:rsidRDefault="00AA39C2" w:rsidP="00AA39C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471C6B" w:rsidRDefault="000034F6" w:rsidP="00471C6B">
      <w:pPr>
        <w:pStyle w:val="3"/>
        <w:rPr>
          <w:b w:val="0"/>
        </w:rPr>
      </w:pPr>
      <w:r>
        <w:rPr>
          <w:rFonts w:hint="eastAsia"/>
          <w:b w:val="0"/>
        </w:rPr>
        <w:t>数据标记与清理</w:t>
      </w:r>
    </w:p>
    <w:p w:rsidR="00471C6B" w:rsidRDefault="00471C6B" w:rsidP="00471C6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B20C2" w:rsidRDefault="00FB20C2" w:rsidP="00FB20C2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FB20C2" w:rsidRDefault="00FB20C2" w:rsidP="00FB20C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B20C2" w:rsidRDefault="00FB20C2" w:rsidP="00FB20C2">
      <w:pPr>
        <w:rPr>
          <w:bCs/>
        </w:rPr>
      </w:pPr>
    </w:p>
    <w:p w:rsidR="00FB20C2" w:rsidRDefault="00FB20C2" w:rsidP="00FB20C2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FB20C2" w:rsidRDefault="00FB20C2" w:rsidP="00FB20C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CE3F48" w:rsidRDefault="000A5B59" w:rsidP="00CE3F48">
      <w:pPr>
        <w:pStyle w:val="3"/>
        <w:rPr>
          <w:b w:val="0"/>
        </w:rPr>
      </w:pPr>
      <w:r>
        <w:rPr>
          <w:rFonts w:hint="eastAsia"/>
          <w:b w:val="0"/>
        </w:rPr>
        <w:t>清理组件升级</w:t>
      </w:r>
    </w:p>
    <w:p w:rsidR="00CE3F48" w:rsidRDefault="00CE3F48" w:rsidP="00CE3F4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E7376" w:rsidRDefault="00FE7376" w:rsidP="00FE7376">
      <w:pPr>
        <w:pStyle w:val="4"/>
        <w:rPr>
          <w:b w:val="0"/>
        </w:rPr>
      </w:pPr>
      <w:r>
        <w:rPr>
          <w:rFonts w:hint="eastAsia"/>
          <w:b w:val="0"/>
        </w:rPr>
        <w:t>功能描述</w:t>
      </w:r>
    </w:p>
    <w:p w:rsidR="00FE7376" w:rsidRDefault="00FE7376" w:rsidP="00FE737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E7376" w:rsidRDefault="00FE7376" w:rsidP="00FE7376">
      <w:pPr>
        <w:rPr>
          <w:bCs/>
        </w:rPr>
      </w:pPr>
    </w:p>
    <w:p w:rsidR="00FE7376" w:rsidRDefault="00FE7376" w:rsidP="00FE7376">
      <w:pPr>
        <w:pStyle w:val="4"/>
        <w:rPr>
          <w:b w:val="0"/>
        </w:rPr>
      </w:pPr>
      <w:r>
        <w:rPr>
          <w:rFonts w:hint="eastAsia"/>
          <w:b w:val="0"/>
        </w:rPr>
        <w:t>业务流程</w:t>
      </w:r>
    </w:p>
    <w:p w:rsidR="00FE7376" w:rsidRDefault="00FE7376" w:rsidP="00FE737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61518D" w:rsidRPr="00FE7376" w:rsidRDefault="0061518D">
      <w:pPr>
        <w:rPr>
          <w:bCs/>
        </w:rPr>
      </w:pPr>
    </w:p>
    <w:p w:rsidR="00FB0834" w:rsidRDefault="00FB0834">
      <w:pPr>
        <w:rPr>
          <w:bCs/>
        </w:rPr>
      </w:pPr>
    </w:p>
    <w:p w:rsidR="0061518D" w:rsidRPr="00AA5AA5" w:rsidRDefault="009D6EA0" w:rsidP="00AA5AA5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>
        <w:rPr>
          <w:rFonts w:ascii="仿宋_GB2312" w:eastAsia="仿宋_GB2312" w:hAnsi="Times New Roman" w:hint="eastAsia"/>
          <w:sz w:val="30"/>
          <w:szCs w:val="30"/>
        </w:rPr>
        <w:t>管理</w:t>
      </w:r>
      <w:r w:rsidR="00CE3632">
        <w:rPr>
          <w:rFonts w:ascii="仿宋_GB2312" w:eastAsia="仿宋_GB2312" w:hAnsi="Times New Roman" w:hint="eastAsia"/>
          <w:sz w:val="30"/>
          <w:szCs w:val="30"/>
        </w:rPr>
        <w:t>前端</w:t>
      </w:r>
      <w:r w:rsidR="00F81A3C">
        <w:rPr>
          <w:rFonts w:ascii="仿宋_GB2312" w:eastAsia="仿宋_GB2312" w:hAnsi="Times New Roman" w:hint="eastAsia"/>
          <w:sz w:val="30"/>
          <w:szCs w:val="30"/>
        </w:rPr>
        <w:t>（</w:t>
      </w:r>
      <w:r w:rsidR="00F81A3C">
        <w:rPr>
          <w:rFonts w:ascii="仿宋_GB2312" w:eastAsia="仿宋_GB2312" w:hAnsi="Times New Roman"/>
          <w:sz w:val="30"/>
          <w:szCs w:val="30"/>
        </w:rPr>
        <w:t>HS_M</w:t>
      </w:r>
      <w:r w:rsidR="00F81A3C">
        <w:rPr>
          <w:rFonts w:ascii="仿宋_GB2312" w:eastAsia="仿宋_GB2312" w:hAnsi="Times New Roman" w:hint="eastAsia"/>
          <w:sz w:val="30"/>
          <w:szCs w:val="30"/>
        </w:rPr>
        <w:t>anage）</w:t>
      </w:r>
    </w:p>
    <w:p w:rsidR="0061518D" w:rsidRDefault="0061518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</w:t>
      </w:r>
      <w:r>
        <w:rPr>
          <w:rFonts w:hint="eastAsia"/>
          <w:bCs/>
        </w:rPr>
        <w:t>CRM1</w:t>
      </w:r>
      <w:r>
        <w:rPr>
          <w:rFonts w:hint="eastAsia"/>
          <w:bCs/>
        </w:rPr>
        <w:t>、</w:t>
      </w:r>
      <w:r>
        <w:rPr>
          <w:rFonts w:hint="eastAsia"/>
          <w:bCs/>
        </w:rPr>
        <w:t>CRM2</w:t>
      </w:r>
      <w:r>
        <w:rPr>
          <w:rFonts w:hint="eastAsia"/>
          <w:bCs/>
        </w:rPr>
        <w:t>、计费账务、资源、接口等模块</w:t>
      </w:r>
      <w:r>
        <w:rPr>
          <w:rFonts w:hint="eastAsia"/>
          <w:bCs/>
        </w:rPr>
        <w:t>]</w:t>
      </w:r>
    </w:p>
    <w:p w:rsidR="00F154AF" w:rsidRDefault="001522BE" w:rsidP="00F154AF">
      <w:pPr>
        <w:pStyle w:val="3"/>
        <w:rPr>
          <w:b w:val="0"/>
        </w:rPr>
      </w:pPr>
      <w:r>
        <w:rPr>
          <w:rFonts w:hint="eastAsia"/>
          <w:b w:val="0"/>
        </w:rPr>
        <w:t>平台控制台</w:t>
      </w:r>
    </w:p>
    <w:p w:rsidR="0061518D" w:rsidRPr="00F903CF" w:rsidRDefault="00C63AC3" w:rsidP="001522BE">
      <w:pPr>
        <w:pStyle w:val="4"/>
      </w:pPr>
      <w:r w:rsidRPr="00F903CF">
        <w:rPr>
          <w:rFonts w:hint="eastAsia"/>
        </w:rPr>
        <w:t>爬虫</w:t>
      </w:r>
      <w:r w:rsidR="00E474AB" w:rsidRPr="00F903CF">
        <w:rPr>
          <w:rFonts w:hint="eastAsia"/>
        </w:rPr>
        <w:t>管理</w:t>
      </w:r>
      <w:r w:rsidR="002A1D38" w:rsidRPr="00F903CF">
        <w:rPr>
          <w:rFonts w:hint="eastAsia"/>
        </w:rPr>
        <w:t>-</w:t>
      </w:r>
      <w:r w:rsidR="002A1D38" w:rsidRPr="00F903CF">
        <w:rPr>
          <w:rFonts w:hint="eastAsia"/>
        </w:rPr>
        <w:t>记录维护</w:t>
      </w:r>
    </w:p>
    <w:p w:rsidR="0061518D" w:rsidRDefault="0061518D" w:rsidP="001522B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61518D" w:rsidRDefault="0061518D" w:rsidP="001522BE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61518D" w:rsidRDefault="0061518D" w:rsidP="001522B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61518D" w:rsidRDefault="0061518D" w:rsidP="001522BE">
      <w:pPr>
        <w:rPr>
          <w:bCs/>
        </w:rPr>
      </w:pPr>
    </w:p>
    <w:p w:rsidR="0061518D" w:rsidRDefault="0061518D" w:rsidP="001522BE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61518D" w:rsidRDefault="0061518D" w:rsidP="001522B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61518D" w:rsidRDefault="0061518D" w:rsidP="001522BE">
      <w:pPr>
        <w:rPr>
          <w:bCs/>
        </w:rPr>
      </w:pPr>
    </w:p>
    <w:p w:rsidR="001E1E0E" w:rsidRPr="00F903CF" w:rsidRDefault="00481BC3" w:rsidP="001E1E0E">
      <w:pPr>
        <w:pStyle w:val="4"/>
      </w:pPr>
      <w:r w:rsidRPr="00F903CF">
        <w:rPr>
          <w:rFonts w:hint="eastAsia"/>
        </w:rPr>
        <w:lastRenderedPageBreak/>
        <w:t>定时任务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8D3268" w:rsidRDefault="008D3268" w:rsidP="008D3268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8D3268" w:rsidRDefault="008D3268" w:rsidP="008D326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8D3268" w:rsidRDefault="008D3268" w:rsidP="008D3268">
      <w:pPr>
        <w:rPr>
          <w:bCs/>
        </w:rPr>
      </w:pPr>
    </w:p>
    <w:p w:rsidR="008D3268" w:rsidRDefault="008D3268" w:rsidP="008D3268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8D3268" w:rsidRDefault="008D3268" w:rsidP="008D326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331864" w:rsidP="001E1E0E">
      <w:pPr>
        <w:pStyle w:val="4"/>
      </w:pPr>
      <w:r w:rsidRPr="00F903CF">
        <w:rPr>
          <w:rFonts w:hint="eastAsia"/>
        </w:rPr>
        <w:t>爬虫配置</w:t>
      </w:r>
      <w:r w:rsidRPr="00F903CF">
        <w:rPr>
          <w:rFonts w:hint="eastAsia"/>
        </w:rPr>
        <w:t>-</w:t>
      </w:r>
      <w:r w:rsidRPr="00F903CF">
        <w:rPr>
          <w:rFonts w:hint="eastAsia"/>
        </w:rPr>
        <w:t>常规配置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A8214F" w:rsidRDefault="00A8214F" w:rsidP="00A8214F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A8214F" w:rsidRDefault="00A8214F" w:rsidP="00A8214F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A8214F" w:rsidRDefault="00A8214F" w:rsidP="00A8214F">
      <w:pPr>
        <w:rPr>
          <w:bCs/>
        </w:rPr>
      </w:pPr>
    </w:p>
    <w:p w:rsidR="00A8214F" w:rsidRDefault="00A8214F" w:rsidP="00A8214F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A8214F" w:rsidRDefault="00A8214F" w:rsidP="00A8214F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331864" w:rsidP="001E1E0E">
      <w:pPr>
        <w:pStyle w:val="4"/>
      </w:pPr>
      <w:r w:rsidRPr="00F903CF">
        <w:rPr>
          <w:rFonts w:hint="eastAsia"/>
        </w:rPr>
        <w:t>爬虫</w:t>
      </w:r>
      <w:r w:rsidR="00634755" w:rsidRPr="00F903CF">
        <w:rPr>
          <w:rFonts w:hint="eastAsia"/>
        </w:rPr>
        <w:t>配置</w:t>
      </w:r>
      <w:r w:rsidR="00634755" w:rsidRPr="00F903CF">
        <w:rPr>
          <w:rFonts w:hint="eastAsia"/>
        </w:rPr>
        <w:t>-</w:t>
      </w:r>
      <w:r w:rsidR="0057392E" w:rsidRPr="00F903CF">
        <w:rPr>
          <w:rFonts w:hint="eastAsia"/>
        </w:rPr>
        <w:t>目标配置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775D3E" w:rsidRDefault="00775D3E" w:rsidP="00775D3E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775D3E" w:rsidRDefault="00775D3E" w:rsidP="00775D3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775D3E" w:rsidRDefault="00775D3E" w:rsidP="00775D3E">
      <w:pPr>
        <w:rPr>
          <w:bCs/>
        </w:rPr>
      </w:pPr>
    </w:p>
    <w:p w:rsidR="00775D3E" w:rsidRDefault="00775D3E" w:rsidP="00775D3E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775D3E" w:rsidRDefault="00775D3E" w:rsidP="00775D3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CD2BC5" w:rsidP="001E1E0E">
      <w:pPr>
        <w:pStyle w:val="4"/>
      </w:pPr>
      <w:r w:rsidRPr="00F903CF">
        <w:rPr>
          <w:rFonts w:hint="eastAsia"/>
        </w:rPr>
        <w:t>爬虫版本管理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965B0D" w:rsidRDefault="00965B0D" w:rsidP="00965B0D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965B0D" w:rsidRDefault="00965B0D" w:rsidP="00965B0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965B0D" w:rsidRDefault="00965B0D" w:rsidP="00965B0D">
      <w:pPr>
        <w:rPr>
          <w:bCs/>
        </w:rPr>
      </w:pPr>
    </w:p>
    <w:p w:rsidR="00965B0D" w:rsidRDefault="00965B0D" w:rsidP="00965B0D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965B0D" w:rsidRDefault="00965B0D" w:rsidP="00965B0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C67BA7" w:rsidP="001E1E0E">
      <w:pPr>
        <w:pStyle w:val="4"/>
      </w:pPr>
      <w:r w:rsidRPr="00F903CF">
        <w:rPr>
          <w:rFonts w:hint="eastAsia"/>
        </w:rPr>
        <w:t>清洗组件管理</w:t>
      </w:r>
      <w:r w:rsidRPr="00F903CF">
        <w:rPr>
          <w:rFonts w:hint="eastAsia"/>
        </w:rPr>
        <w:t>-</w:t>
      </w:r>
      <w:r w:rsidRPr="00F903CF">
        <w:rPr>
          <w:rFonts w:hint="eastAsia"/>
        </w:rPr>
        <w:t>记录维护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C62C99" w:rsidRDefault="00C62C99" w:rsidP="00C62C99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C62C99" w:rsidRDefault="00C62C99" w:rsidP="00C62C9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C62C99" w:rsidRDefault="00C62C99" w:rsidP="00C62C99">
      <w:pPr>
        <w:rPr>
          <w:bCs/>
        </w:rPr>
      </w:pPr>
    </w:p>
    <w:p w:rsidR="00C62C99" w:rsidRDefault="00C62C99" w:rsidP="00C62C99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C62C99" w:rsidRDefault="00C62C99" w:rsidP="00C62C9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377853" w:rsidP="001E1E0E">
      <w:pPr>
        <w:pStyle w:val="4"/>
      </w:pPr>
      <w:r w:rsidRPr="00F903CF">
        <w:rPr>
          <w:rFonts w:hint="eastAsia"/>
        </w:rPr>
        <w:t>清洗组件</w:t>
      </w:r>
      <w:r w:rsidR="00477DE6" w:rsidRPr="00F903CF">
        <w:rPr>
          <w:rFonts w:hint="eastAsia"/>
        </w:rPr>
        <w:t>管理</w:t>
      </w:r>
      <w:r w:rsidR="00477DE6" w:rsidRPr="00F903CF">
        <w:rPr>
          <w:rFonts w:hint="eastAsia"/>
        </w:rPr>
        <w:t>-</w:t>
      </w:r>
      <w:r w:rsidR="00477DE6" w:rsidRPr="00F903CF">
        <w:rPr>
          <w:rFonts w:hint="eastAsia"/>
        </w:rPr>
        <w:t>清洗配置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C30DB3" w:rsidRDefault="00C30DB3" w:rsidP="00C30DB3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C30DB3" w:rsidRDefault="00C30DB3" w:rsidP="00C30DB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C30DB3" w:rsidRDefault="00C30DB3" w:rsidP="00C30DB3">
      <w:pPr>
        <w:rPr>
          <w:bCs/>
        </w:rPr>
      </w:pPr>
    </w:p>
    <w:p w:rsidR="00C30DB3" w:rsidRDefault="00C30DB3" w:rsidP="00C30DB3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C30DB3" w:rsidRDefault="00C30DB3" w:rsidP="00C30DB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F15D47" w:rsidP="001E1E0E">
      <w:pPr>
        <w:pStyle w:val="4"/>
      </w:pPr>
      <w:r w:rsidRPr="00F903CF">
        <w:rPr>
          <w:rFonts w:hint="eastAsia"/>
        </w:rPr>
        <w:t>清洗组件日志查询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E53A3C" w:rsidRDefault="00E53A3C" w:rsidP="00E53A3C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E53A3C" w:rsidRDefault="00E53A3C" w:rsidP="00E53A3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E53A3C" w:rsidRDefault="00E53A3C" w:rsidP="00E53A3C">
      <w:pPr>
        <w:rPr>
          <w:bCs/>
        </w:rPr>
      </w:pPr>
    </w:p>
    <w:p w:rsidR="00E53A3C" w:rsidRDefault="00E53A3C" w:rsidP="00E53A3C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E53A3C" w:rsidRDefault="00E53A3C" w:rsidP="00E53A3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2B3645" w:rsidP="001E1E0E">
      <w:pPr>
        <w:pStyle w:val="4"/>
      </w:pPr>
      <w:r w:rsidRPr="00F903CF">
        <w:rPr>
          <w:rFonts w:hint="eastAsia"/>
        </w:rPr>
        <w:t>爬虫日志查询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5172F1" w:rsidRDefault="005172F1" w:rsidP="005172F1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5172F1" w:rsidRDefault="005172F1" w:rsidP="005172F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5172F1" w:rsidRDefault="005172F1" w:rsidP="005172F1">
      <w:pPr>
        <w:rPr>
          <w:bCs/>
        </w:rPr>
      </w:pPr>
    </w:p>
    <w:p w:rsidR="005172F1" w:rsidRDefault="005172F1" w:rsidP="005172F1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5172F1" w:rsidRDefault="005172F1" w:rsidP="005172F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0F5EAD" w:rsidP="001E1E0E">
      <w:pPr>
        <w:pStyle w:val="4"/>
      </w:pPr>
      <w:r w:rsidRPr="00F903CF">
        <w:rPr>
          <w:rFonts w:hint="eastAsia"/>
        </w:rPr>
        <w:t>客户管理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39549D" w:rsidRDefault="0039549D" w:rsidP="0039549D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39549D" w:rsidRDefault="0039549D" w:rsidP="0039549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39549D" w:rsidRDefault="0039549D" w:rsidP="0039549D">
      <w:pPr>
        <w:rPr>
          <w:bCs/>
        </w:rPr>
      </w:pPr>
    </w:p>
    <w:p w:rsidR="0039549D" w:rsidRDefault="0039549D" w:rsidP="0039549D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39549D" w:rsidRDefault="0039549D" w:rsidP="0039549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246F6B" w:rsidP="001E1E0E">
      <w:pPr>
        <w:pStyle w:val="4"/>
      </w:pPr>
      <w:r w:rsidRPr="00F903CF">
        <w:rPr>
          <w:rFonts w:hint="eastAsia"/>
        </w:rPr>
        <w:t>留言管理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674CCF" w:rsidRDefault="00674CCF" w:rsidP="00674CCF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674CCF" w:rsidRDefault="00674CCF" w:rsidP="00674CCF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674CCF" w:rsidRDefault="00674CCF" w:rsidP="00674CCF">
      <w:pPr>
        <w:rPr>
          <w:bCs/>
        </w:rPr>
      </w:pPr>
    </w:p>
    <w:p w:rsidR="00674CCF" w:rsidRDefault="00674CCF" w:rsidP="00674CCF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业务流程</w:t>
      </w:r>
    </w:p>
    <w:p w:rsidR="00674CCF" w:rsidRDefault="00674CCF" w:rsidP="00674CCF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5B4B38" w:rsidP="001E1E0E">
      <w:pPr>
        <w:pStyle w:val="4"/>
      </w:pPr>
      <w:r w:rsidRPr="00F903CF">
        <w:rPr>
          <w:rFonts w:hint="eastAsia"/>
        </w:rPr>
        <w:t>订单管理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7F6383" w:rsidRDefault="007F6383" w:rsidP="007F6383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7F6383" w:rsidRDefault="007F6383" w:rsidP="007F638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7F6383" w:rsidRDefault="007F6383" w:rsidP="007F6383">
      <w:pPr>
        <w:rPr>
          <w:bCs/>
        </w:rPr>
      </w:pPr>
    </w:p>
    <w:p w:rsidR="007F6383" w:rsidRDefault="007F6383" w:rsidP="007F6383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7F6383" w:rsidRDefault="007F6383" w:rsidP="007F638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1E1E0E" w:rsidRPr="00F903CF" w:rsidRDefault="00B55F86" w:rsidP="001E1E0E">
      <w:pPr>
        <w:pStyle w:val="4"/>
      </w:pPr>
      <w:r w:rsidRPr="00F903CF">
        <w:rPr>
          <w:rFonts w:hint="eastAsia"/>
        </w:rPr>
        <w:t>产品</w:t>
      </w:r>
      <w:r w:rsidR="00F963D2" w:rsidRPr="00F903CF">
        <w:rPr>
          <w:rFonts w:hint="eastAsia"/>
        </w:rPr>
        <w:t>与服务</w:t>
      </w:r>
      <w:r w:rsidR="000870C9" w:rsidRPr="00F903CF">
        <w:rPr>
          <w:rFonts w:hint="eastAsia"/>
        </w:rPr>
        <w:t>管理</w:t>
      </w:r>
    </w:p>
    <w:p w:rsidR="001E1E0E" w:rsidRDefault="001E1E0E" w:rsidP="001E1E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BF6B6E" w:rsidRDefault="00BF6B6E" w:rsidP="00BF6B6E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BF6B6E" w:rsidRDefault="00BF6B6E" w:rsidP="00BF6B6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BF6B6E" w:rsidRDefault="00BF6B6E" w:rsidP="00BF6B6E">
      <w:pPr>
        <w:rPr>
          <w:bCs/>
        </w:rPr>
      </w:pPr>
    </w:p>
    <w:p w:rsidR="00BF6B6E" w:rsidRDefault="00BF6B6E" w:rsidP="00BF6B6E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BF6B6E" w:rsidRDefault="00BF6B6E" w:rsidP="00BF6B6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5F2040" w:rsidRPr="00F903CF" w:rsidRDefault="00EA2DF6" w:rsidP="005F2040">
      <w:pPr>
        <w:pStyle w:val="4"/>
      </w:pPr>
      <w:r w:rsidRPr="00F903CF">
        <w:rPr>
          <w:rFonts w:hint="eastAsia"/>
        </w:rPr>
        <w:t>优惠设置</w:t>
      </w:r>
    </w:p>
    <w:p w:rsidR="005F2040" w:rsidRDefault="005F2040" w:rsidP="005F204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295DB3" w:rsidRDefault="00295DB3" w:rsidP="00295DB3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295DB3" w:rsidRDefault="00295DB3" w:rsidP="00295DB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295DB3" w:rsidRDefault="00295DB3" w:rsidP="00295DB3">
      <w:pPr>
        <w:rPr>
          <w:bCs/>
        </w:rPr>
      </w:pPr>
    </w:p>
    <w:p w:rsidR="00295DB3" w:rsidRDefault="00295DB3" w:rsidP="00295DB3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295DB3" w:rsidRDefault="00295DB3" w:rsidP="00295DB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5F2040" w:rsidRPr="00F903CF" w:rsidRDefault="00F91386" w:rsidP="005F2040">
      <w:pPr>
        <w:pStyle w:val="4"/>
      </w:pPr>
      <w:r w:rsidRPr="00F903CF">
        <w:rPr>
          <w:rFonts w:hint="eastAsia"/>
        </w:rPr>
        <w:lastRenderedPageBreak/>
        <w:t>合作伙伴管理</w:t>
      </w:r>
    </w:p>
    <w:p w:rsidR="005F2040" w:rsidRDefault="005F2040" w:rsidP="005F204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1C26B3" w:rsidRDefault="001C26B3" w:rsidP="001C26B3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1C26B3" w:rsidRDefault="001C26B3" w:rsidP="001C26B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1C26B3" w:rsidRDefault="001C26B3" w:rsidP="001C26B3">
      <w:pPr>
        <w:rPr>
          <w:bCs/>
        </w:rPr>
      </w:pPr>
    </w:p>
    <w:p w:rsidR="001C26B3" w:rsidRDefault="001C26B3" w:rsidP="001C26B3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1C26B3" w:rsidRDefault="001C26B3" w:rsidP="001C26B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5F2040" w:rsidRPr="00F903CF" w:rsidRDefault="00E83D7D" w:rsidP="005F2040">
      <w:pPr>
        <w:pStyle w:val="4"/>
      </w:pPr>
      <w:r w:rsidRPr="00F903CF">
        <w:rPr>
          <w:rFonts w:hint="eastAsia"/>
        </w:rPr>
        <w:t>业务结算</w:t>
      </w:r>
    </w:p>
    <w:p w:rsidR="005F2040" w:rsidRDefault="005F2040" w:rsidP="005F204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2C1CC6" w:rsidRDefault="002C1CC6" w:rsidP="002C1CC6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2C1CC6" w:rsidRDefault="002C1CC6" w:rsidP="002C1CC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2C1CC6" w:rsidRDefault="002C1CC6" w:rsidP="002C1CC6">
      <w:pPr>
        <w:rPr>
          <w:bCs/>
        </w:rPr>
      </w:pPr>
    </w:p>
    <w:p w:rsidR="002C1CC6" w:rsidRDefault="002C1CC6" w:rsidP="002C1CC6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2C1CC6" w:rsidRDefault="002C1CC6" w:rsidP="002C1CC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61518D" w:rsidRDefault="0061518D">
      <w:pPr>
        <w:rPr>
          <w:bCs/>
        </w:rPr>
      </w:pPr>
    </w:p>
    <w:p w:rsidR="00E66B3C" w:rsidRPr="00F903CF" w:rsidRDefault="00F02FF1" w:rsidP="00E66B3C">
      <w:pPr>
        <w:pStyle w:val="4"/>
      </w:pPr>
      <w:r>
        <w:rPr>
          <w:rFonts w:hint="eastAsia"/>
        </w:rPr>
        <w:t>权限控制</w:t>
      </w:r>
      <w:bookmarkStart w:id="8" w:name="_GoBack"/>
      <w:bookmarkEnd w:id="8"/>
    </w:p>
    <w:p w:rsidR="00E66B3C" w:rsidRDefault="00E66B3C" w:rsidP="00E66B3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E66B3C" w:rsidRDefault="00E66B3C" w:rsidP="00E66B3C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E66B3C" w:rsidRDefault="00E66B3C" w:rsidP="00E66B3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E66B3C" w:rsidRDefault="00E66B3C" w:rsidP="00E66B3C">
      <w:pPr>
        <w:rPr>
          <w:bCs/>
        </w:rPr>
      </w:pPr>
    </w:p>
    <w:p w:rsidR="00E66B3C" w:rsidRDefault="00E66B3C" w:rsidP="00E66B3C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E66B3C" w:rsidRDefault="00E66B3C" w:rsidP="00E66B3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E66B3C" w:rsidRPr="00E66B3C" w:rsidRDefault="00E66B3C">
      <w:pPr>
        <w:rPr>
          <w:rFonts w:hint="eastAsia"/>
          <w:bCs/>
        </w:rPr>
      </w:pPr>
    </w:p>
    <w:p w:rsidR="00C8433E" w:rsidRDefault="00C8433E" w:rsidP="00C8433E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客户控制台</w:t>
      </w:r>
    </w:p>
    <w:p w:rsidR="0061518D" w:rsidRDefault="009F430B" w:rsidP="009F430B">
      <w:pPr>
        <w:pStyle w:val="4"/>
        <w:rPr>
          <w:b w:val="0"/>
        </w:rPr>
      </w:pPr>
      <w:r>
        <w:rPr>
          <w:rFonts w:hint="eastAsia"/>
          <w:b w:val="0"/>
        </w:rPr>
        <w:t>个人信息管理</w:t>
      </w:r>
    </w:p>
    <w:p w:rsidR="0061518D" w:rsidRDefault="0061518D" w:rsidP="009F430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9B7C6B" w:rsidRDefault="009B7C6B" w:rsidP="009B7C6B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9B7C6B" w:rsidRDefault="009B7C6B" w:rsidP="009B7C6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9B7C6B" w:rsidRDefault="009B7C6B" w:rsidP="009B7C6B">
      <w:pPr>
        <w:rPr>
          <w:bCs/>
        </w:rPr>
      </w:pPr>
    </w:p>
    <w:p w:rsidR="009B7C6B" w:rsidRDefault="009B7C6B" w:rsidP="009B7C6B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9B7C6B" w:rsidRDefault="009B7C6B" w:rsidP="009B7C6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B01B39" w:rsidRDefault="009D1C19" w:rsidP="00B01B39">
      <w:pPr>
        <w:pStyle w:val="4"/>
        <w:rPr>
          <w:b w:val="0"/>
        </w:rPr>
      </w:pPr>
      <w:r>
        <w:rPr>
          <w:rFonts w:hint="eastAsia"/>
          <w:b w:val="0"/>
        </w:rPr>
        <w:t>通知设置</w:t>
      </w:r>
    </w:p>
    <w:p w:rsidR="00B01B39" w:rsidRDefault="00B01B39" w:rsidP="00B01B3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E05EAB" w:rsidRDefault="00E05EAB" w:rsidP="00E05EAB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E05EAB" w:rsidRDefault="00E05EAB" w:rsidP="00E05EA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E05EAB" w:rsidRDefault="00E05EAB" w:rsidP="00E05EAB">
      <w:pPr>
        <w:rPr>
          <w:bCs/>
        </w:rPr>
      </w:pPr>
    </w:p>
    <w:p w:rsidR="00E05EAB" w:rsidRDefault="00E05EAB" w:rsidP="00E05EAB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E05EAB" w:rsidRDefault="00E05EAB" w:rsidP="00E05EA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474E77" w:rsidRDefault="00BD1454" w:rsidP="00474E77">
      <w:pPr>
        <w:pStyle w:val="4"/>
        <w:rPr>
          <w:b w:val="0"/>
        </w:rPr>
      </w:pPr>
      <w:r>
        <w:rPr>
          <w:rFonts w:hint="eastAsia"/>
          <w:b w:val="0"/>
        </w:rPr>
        <w:t>业务支付</w:t>
      </w:r>
      <w:r w:rsidR="00E516F0">
        <w:rPr>
          <w:rFonts w:hint="eastAsia"/>
          <w:b w:val="0"/>
        </w:rPr>
        <w:t>与续费</w:t>
      </w:r>
    </w:p>
    <w:p w:rsidR="00474E77" w:rsidRDefault="00474E77" w:rsidP="00474E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E51EFD" w:rsidRDefault="00E51EFD" w:rsidP="00E51EFD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E51EFD" w:rsidRDefault="00E51EFD" w:rsidP="00E51EF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E51EFD" w:rsidRDefault="00E51EFD" w:rsidP="00E51EFD">
      <w:pPr>
        <w:rPr>
          <w:bCs/>
        </w:rPr>
      </w:pPr>
    </w:p>
    <w:p w:rsidR="00E51EFD" w:rsidRDefault="00E51EFD" w:rsidP="00E51EFD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E51EFD" w:rsidRDefault="00E51EFD" w:rsidP="00E51EF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474E77" w:rsidRDefault="00DD0781" w:rsidP="00474E77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消费查询</w:t>
      </w:r>
    </w:p>
    <w:p w:rsidR="00474E77" w:rsidRDefault="00474E77" w:rsidP="00474E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A43D1" w:rsidRDefault="00DA43D1" w:rsidP="00DA43D1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DA43D1" w:rsidRDefault="00DA43D1" w:rsidP="00DA43D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A43D1" w:rsidRDefault="00DA43D1" w:rsidP="00DA43D1">
      <w:pPr>
        <w:rPr>
          <w:bCs/>
        </w:rPr>
      </w:pPr>
    </w:p>
    <w:p w:rsidR="00DA43D1" w:rsidRDefault="00DA43D1" w:rsidP="00DA43D1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DA43D1" w:rsidRDefault="00DA43D1" w:rsidP="00DA43D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474E77" w:rsidRDefault="00056404" w:rsidP="00474E77">
      <w:pPr>
        <w:pStyle w:val="4"/>
        <w:rPr>
          <w:b w:val="0"/>
        </w:rPr>
      </w:pPr>
      <w:r>
        <w:rPr>
          <w:rFonts w:hint="eastAsia"/>
          <w:b w:val="0"/>
        </w:rPr>
        <w:t>投诉与建议</w:t>
      </w:r>
    </w:p>
    <w:p w:rsidR="00474E77" w:rsidRDefault="00474E77" w:rsidP="00474E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EA690E" w:rsidRDefault="00EA690E" w:rsidP="00EA690E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EA690E" w:rsidRDefault="00EA690E" w:rsidP="00EA69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EA690E" w:rsidRDefault="00EA690E" w:rsidP="00EA690E">
      <w:pPr>
        <w:rPr>
          <w:bCs/>
        </w:rPr>
      </w:pPr>
    </w:p>
    <w:p w:rsidR="00EA690E" w:rsidRDefault="00EA690E" w:rsidP="00EA690E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EA690E" w:rsidRDefault="00EA690E" w:rsidP="00EA690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474E77" w:rsidRDefault="004435B4" w:rsidP="00474E77">
      <w:pPr>
        <w:pStyle w:val="4"/>
        <w:rPr>
          <w:b w:val="0"/>
        </w:rPr>
      </w:pPr>
      <w:r>
        <w:rPr>
          <w:rFonts w:hint="eastAsia"/>
          <w:b w:val="0"/>
        </w:rPr>
        <w:t>自定义报表</w:t>
      </w:r>
    </w:p>
    <w:p w:rsidR="00474E77" w:rsidRDefault="00474E77" w:rsidP="00474E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595050" w:rsidRDefault="00595050" w:rsidP="00595050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595050" w:rsidRDefault="00595050" w:rsidP="0059505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595050" w:rsidRDefault="00595050" w:rsidP="00595050">
      <w:pPr>
        <w:rPr>
          <w:bCs/>
        </w:rPr>
      </w:pPr>
    </w:p>
    <w:p w:rsidR="00595050" w:rsidRDefault="00595050" w:rsidP="00595050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595050" w:rsidRDefault="00595050" w:rsidP="0059505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F415F8" w:rsidRDefault="009B666A" w:rsidP="00F415F8">
      <w:pPr>
        <w:pStyle w:val="4"/>
        <w:rPr>
          <w:b w:val="0"/>
        </w:rPr>
      </w:pPr>
      <w:r>
        <w:rPr>
          <w:rFonts w:hint="eastAsia"/>
          <w:b w:val="0"/>
        </w:rPr>
        <w:t>行业定制化数据</w:t>
      </w:r>
    </w:p>
    <w:p w:rsidR="00F415F8" w:rsidRDefault="00F415F8" w:rsidP="00F415F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143A26" w:rsidRDefault="00143A26" w:rsidP="00143A26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143A26" w:rsidRDefault="00143A26" w:rsidP="00143A2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143A26" w:rsidRDefault="00143A26" w:rsidP="00143A26">
      <w:pPr>
        <w:rPr>
          <w:bCs/>
        </w:rPr>
      </w:pPr>
    </w:p>
    <w:p w:rsidR="00143A26" w:rsidRDefault="00143A26" w:rsidP="00143A26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143A26" w:rsidRDefault="00143A26" w:rsidP="00143A2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2D7AAA" w:rsidRPr="00A470C5" w:rsidRDefault="002D7AAA" w:rsidP="00474E77">
      <w:pPr>
        <w:rPr>
          <w:bCs/>
        </w:rPr>
      </w:pPr>
    </w:p>
    <w:p w:rsidR="00474E77" w:rsidRDefault="00D30B36" w:rsidP="00474E77">
      <w:pPr>
        <w:pStyle w:val="4"/>
        <w:rPr>
          <w:b w:val="0"/>
        </w:rPr>
      </w:pPr>
      <w:r>
        <w:rPr>
          <w:rFonts w:hint="eastAsia"/>
          <w:b w:val="0"/>
        </w:rPr>
        <w:t>产品与服务</w:t>
      </w:r>
      <w:r w:rsidR="003F74FF">
        <w:rPr>
          <w:rFonts w:hint="eastAsia"/>
          <w:b w:val="0"/>
        </w:rPr>
        <w:t>列表</w:t>
      </w:r>
    </w:p>
    <w:p w:rsidR="00474E77" w:rsidRDefault="00474E77" w:rsidP="00474E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A470C5" w:rsidRDefault="00A470C5" w:rsidP="00A470C5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A470C5" w:rsidRDefault="00A470C5" w:rsidP="00A470C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A470C5" w:rsidRDefault="00A470C5" w:rsidP="00A470C5">
      <w:pPr>
        <w:rPr>
          <w:bCs/>
        </w:rPr>
      </w:pPr>
    </w:p>
    <w:p w:rsidR="00A470C5" w:rsidRDefault="00A470C5" w:rsidP="00A470C5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A470C5" w:rsidRDefault="00A470C5" w:rsidP="00A470C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474E77" w:rsidRDefault="004C090F" w:rsidP="00474E77">
      <w:pPr>
        <w:pStyle w:val="4"/>
        <w:rPr>
          <w:b w:val="0"/>
        </w:rPr>
      </w:pPr>
      <w:r>
        <w:rPr>
          <w:rFonts w:hint="eastAsia"/>
          <w:b w:val="0"/>
        </w:rPr>
        <w:t>产品与服务购买</w:t>
      </w:r>
    </w:p>
    <w:p w:rsidR="00474E77" w:rsidRDefault="00474E77" w:rsidP="00474E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B16C30" w:rsidRDefault="00B16C30" w:rsidP="00B16C30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B16C30" w:rsidRDefault="00B16C30" w:rsidP="00B16C3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B16C30" w:rsidRDefault="00B16C30" w:rsidP="00B16C30">
      <w:pPr>
        <w:rPr>
          <w:bCs/>
        </w:rPr>
      </w:pPr>
    </w:p>
    <w:p w:rsidR="00B16C30" w:rsidRDefault="00B16C30" w:rsidP="00B16C30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B16C30" w:rsidRDefault="00B16C30" w:rsidP="00B16C3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474E77" w:rsidRDefault="00474E77" w:rsidP="00474E77">
      <w:pPr>
        <w:pStyle w:val="4"/>
        <w:rPr>
          <w:b w:val="0"/>
        </w:rPr>
      </w:pPr>
      <w:r>
        <w:rPr>
          <w:rFonts w:hint="eastAsia"/>
          <w:b w:val="0"/>
        </w:rPr>
        <w:t>通知设置</w:t>
      </w:r>
    </w:p>
    <w:p w:rsidR="00474E77" w:rsidRDefault="00474E77" w:rsidP="00474E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3B78A5" w:rsidRDefault="003B78A5" w:rsidP="003B78A5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3B78A5" w:rsidRDefault="003B78A5" w:rsidP="003B78A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3B78A5" w:rsidRDefault="003B78A5" w:rsidP="003B78A5">
      <w:pPr>
        <w:rPr>
          <w:bCs/>
        </w:rPr>
      </w:pPr>
    </w:p>
    <w:p w:rsidR="003B78A5" w:rsidRDefault="003B78A5" w:rsidP="003B78A5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3B78A5" w:rsidRDefault="003B78A5" w:rsidP="003B78A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572981" w:rsidRDefault="007502FF" w:rsidP="00572981">
      <w:pPr>
        <w:pStyle w:val="4"/>
        <w:rPr>
          <w:b w:val="0"/>
        </w:rPr>
      </w:pPr>
      <w:r>
        <w:rPr>
          <w:rFonts w:hint="eastAsia"/>
          <w:b w:val="0"/>
        </w:rPr>
        <w:t>我的客户经理</w:t>
      </w:r>
    </w:p>
    <w:p w:rsidR="00572981" w:rsidRDefault="00572981" w:rsidP="0057298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F3D28" w:rsidRDefault="00DF3D28" w:rsidP="00DF3D28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DF3D28" w:rsidRDefault="00DF3D28" w:rsidP="00DF3D2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F3D28" w:rsidRDefault="00DF3D28" w:rsidP="00DF3D28">
      <w:pPr>
        <w:rPr>
          <w:bCs/>
        </w:rPr>
      </w:pPr>
    </w:p>
    <w:p w:rsidR="00DF3D28" w:rsidRDefault="00DF3D28" w:rsidP="00DF3D28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DF3D28" w:rsidRDefault="00DF3D28" w:rsidP="00DF3D2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474E77" w:rsidRPr="00D83565" w:rsidRDefault="00474E77" w:rsidP="00B01B39">
      <w:pPr>
        <w:rPr>
          <w:bCs/>
        </w:rPr>
      </w:pPr>
    </w:p>
    <w:p w:rsidR="00A83796" w:rsidRDefault="00A83796" w:rsidP="00A83796">
      <w:pPr>
        <w:pStyle w:val="3"/>
        <w:rPr>
          <w:b w:val="0"/>
        </w:rPr>
      </w:pPr>
      <w:r>
        <w:rPr>
          <w:rFonts w:hint="eastAsia"/>
          <w:b w:val="0"/>
        </w:rPr>
        <w:t>代理商控制台</w:t>
      </w:r>
    </w:p>
    <w:p w:rsidR="00A83796" w:rsidRDefault="001517AF" w:rsidP="00A83796">
      <w:pPr>
        <w:pStyle w:val="4"/>
        <w:rPr>
          <w:b w:val="0"/>
        </w:rPr>
      </w:pPr>
      <w:r>
        <w:rPr>
          <w:rFonts w:hint="eastAsia"/>
          <w:b w:val="0"/>
        </w:rPr>
        <w:t>我的客户</w:t>
      </w:r>
      <w:r w:rsidR="00F05DBE">
        <w:rPr>
          <w:rFonts w:hint="eastAsia"/>
          <w:b w:val="0"/>
        </w:rPr>
        <w:t>管理</w:t>
      </w:r>
    </w:p>
    <w:p w:rsidR="00A83796" w:rsidRDefault="00A83796" w:rsidP="00A8379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83565" w:rsidRDefault="00D83565" w:rsidP="00D83565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D83565" w:rsidRDefault="00D83565" w:rsidP="00D8356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83565" w:rsidRDefault="00D83565" w:rsidP="00D83565">
      <w:pPr>
        <w:rPr>
          <w:bCs/>
        </w:rPr>
      </w:pPr>
    </w:p>
    <w:p w:rsidR="00D83565" w:rsidRDefault="00D83565" w:rsidP="00D83565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D83565" w:rsidRDefault="00D83565" w:rsidP="00D8356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A83796" w:rsidRDefault="00461276" w:rsidP="00A83796">
      <w:pPr>
        <w:pStyle w:val="4"/>
        <w:rPr>
          <w:b w:val="0"/>
        </w:rPr>
      </w:pPr>
      <w:r>
        <w:rPr>
          <w:rFonts w:hint="eastAsia"/>
          <w:b w:val="0"/>
        </w:rPr>
        <w:t>收入分析</w:t>
      </w:r>
    </w:p>
    <w:p w:rsidR="00A83796" w:rsidRDefault="00A83796" w:rsidP="00A8379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193581" w:rsidRDefault="00193581" w:rsidP="00193581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193581" w:rsidRDefault="00193581" w:rsidP="0019358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193581" w:rsidRDefault="00193581" w:rsidP="00193581">
      <w:pPr>
        <w:rPr>
          <w:bCs/>
        </w:rPr>
      </w:pPr>
    </w:p>
    <w:p w:rsidR="00193581" w:rsidRDefault="00193581" w:rsidP="00193581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193581" w:rsidRDefault="00193581" w:rsidP="0019358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004397" w:rsidRDefault="008410F8" w:rsidP="00004397">
      <w:pPr>
        <w:pStyle w:val="4"/>
        <w:rPr>
          <w:b w:val="0"/>
        </w:rPr>
      </w:pPr>
      <w:r>
        <w:rPr>
          <w:rFonts w:hint="eastAsia"/>
          <w:b w:val="0"/>
        </w:rPr>
        <w:t>历史收入查询</w:t>
      </w:r>
    </w:p>
    <w:p w:rsidR="00004397" w:rsidRDefault="00004397" w:rsidP="0000439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401E85" w:rsidRDefault="00401E85" w:rsidP="00401E85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401E85" w:rsidRDefault="00401E85" w:rsidP="00401E8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401E85" w:rsidRDefault="00401E85" w:rsidP="00401E85">
      <w:pPr>
        <w:rPr>
          <w:bCs/>
        </w:rPr>
      </w:pPr>
    </w:p>
    <w:p w:rsidR="00401E85" w:rsidRDefault="00401E85" w:rsidP="00401E85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401E85" w:rsidRDefault="00401E85" w:rsidP="00401E8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051708" w:rsidRDefault="00483EAF" w:rsidP="00051708">
      <w:pPr>
        <w:pStyle w:val="4"/>
        <w:rPr>
          <w:b w:val="0"/>
        </w:rPr>
      </w:pPr>
      <w:r>
        <w:rPr>
          <w:rFonts w:hint="eastAsia"/>
          <w:b w:val="0"/>
        </w:rPr>
        <w:t>合同管理</w:t>
      </w:r>
    </w:p>
    <w:p w:rsidR="00051708" w:rsidRDefault="00051708" w:rsidP="0005170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401E85" w:rsidRDefault="00401E85" w:rsidP="00401E85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401E85" w:rsidRDefault="00401E85" w:rsidP="00401E8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401E85" w:rsidRDefault="00401E85" w:rsidP="00401E85">
      <w:pPr>
        <w:rPr>
          <w:bCs/>
        </w:rPr>
      </w:pPr>
    </w:p>
    <w:p w:rsidR="00401E85" w:rsidRDefault="00401E85" w:rsidP="00401E85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401E85" w:rsidRDefault="00401E85" w:rsidP="00401E85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642E16" w:rsidRDefault="00532AA0" w:rsidP="00642E16">
      <w:pPr>
        <w:pStyle w:val="4"/>
        <w:rPr>
          <w:b w:val="0"/>
        </w:rPr>
      </w:pPr>
      <w:r>
        <w:rPr>
          <w:rFonts w:hint="eastAsia"/>
          <w:b w:val="0"/>
        </w:rPr>
        <w:t>通知设置</w:t>
      </w:r>
      <w:r w:rsidR="00723229">
        <w:rPr>
          <w:rFonts w:hint="eastAsia"/>
          <w:b w:val="0"/>
        </w:rPr>
        <w:t>-</w:t>
      </w:r>
      <w:r w:rsidR="00723229">
        <w:rPr>
          <w:rFonts w:hint="eastAsia"/>
          <w:b w:val="0"/>
        </w:rPr>
        <w:t>非大数据</w:t>
      </w:r>
    </w:p>
    <w:p w:rsidR="00642E16" w:rsidRDefault="00642E16" w:rsidP="00642E1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350EB3" w:rsidRDefault="00350EB3" w:rsidP="00350EB3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350EB3" w:rsidRDefault="00350EB3" w:rsidP="00350EB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350EB3" w:rsidRDefault="00350EB3" w:rsidP="00350EB3">
      <w:pPr>
        <w:rPr>
          <w:bCs/>
        </w:rPr>
      </w:pPr>
    </w:p>
    <w:p w:rsidR="00350EB3" w:rsidRDefault="00350EB3" w:rsidP="00350EB3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350EB3" w:rsidRDefault="00350EB3" w:rsidP="00350EB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B01B39" w:rsidRPr="00D1240A" w:rsidRDefault="00B01B39" w:rsidP="00B01B39">
      <w:pPr>
        <w:rPr>
          <w:bCs/>
        </w:rPr>
      </w:pPr>
    </w:p>
    <w:p w:rsidR="00B01B39" w:rsidRPr="00AA5AA5" w:rsidRDefault="00B01B39" w:rsidP="00B01B39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>
        <w:rPr>
          <w:rFonts w:ascii="仿宋_GB2312" w:eastAsia="仿宋_GB2312" w:hAnsi="Times New Roman" w:hint="eastAsia"/>
          <w:sz w:val="30"/>
          <w:szCs w:val="30"/>
        </w:rPr>
        <w:t>后台服务组件</w:t>
      </w:r>
    </w:p>
    <w:p w:rsidR="00B01B39" w:rsidRDefault="00B01B39" w:rsidP="00B01B3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</w:t>
      </w:r>
      <w:r>
        <w:rPr>
          <w:rFonts w:hint="eastAsia"/>
          <w:bCs/>
        </w:rPr>
        <w:t>CRM1</w:t>
      </w:r>
      <w:r>
        <w:rPr>
          <w:rFonts w:hint="eastAsia"/>
          <w:bCs/>
        </w:rPr>
        <w:t>、</w:t>
      </w:r>
      <w:r>
        <w:rPr>
          <w:rFonts w:hint="eastAsia"/>
          <w:bCs/>
        </w:rPr>
        <w:t>CRM2</w:t>
      </w:r>
      <w:r>
        <w:rPr>
          <w:rFonts w:hint="eastAsia"/>
          <w:bCs/>
        </w:rPr>
        <w:t>、计费账务、资源、接口等模块</w:t>
      </w:r>
      <w:r>
        <w:rPr>
          <w:rFonts w:hint="eastAsia"/>
          <w:bCs/>
        </w:rPr>
        <w:t>]</w:t>
      </w:r>
    </w:p>
    <w:p w:rsidR="00B01B39" w:rsidRPr="00B01B39" w:rsidRDefault="00B01B39" w:rsidP="009954FD">
      <w:pPr>
        <w:rPr>
          <w:bCs/>
        </w:rPr>
      </w:pPr>
    </w:p>
    <w:p w:rsidR="0071448C" w:rsidRPr="00E42F37" w:rsidRDefault="00716AC6" w:rsidP="00546AAC">
      <w:pPr>
        <w:pStyle w:val="3"/>
      </w:pPr>
      <w:r>
        <w:rPr>
          <w:rFonts w:hint="eastAsia"/>
        </w:rPr>
        <w:t>爬虫</w:t>
      </w:r>
      <w:r w:rsidR="000E20AB" w:rsidRPr="00E42F37">
        <w:rPr>
          <w:rFonts w:hint="eastAsia"/>
        </w:rPr>
        <w:t>管理</w:t>
      </w:r>
      <w:r w:rsidR="000E20AB" w:rsidRPr="00E42F37">
        <w:t>API</w:t>
      </w:r>
    </w:p>
    <w:p w:rsidR="0070640D" w:rsidRDefault="0070640D" w:rsidP="0070640D">
      <w:pPr>
        <w:pStyle w:val="4"/>
        <w:rPr>
          <w:b w:val="0"/>
        </w:rPr>
      </w:pPr>
      <w:r>
        <w:rPr>
          <w:rFonts w:hint="eastAsia"/>
          <w:b w:val="0"/>
        </w:rPr>
        <w:t>爬虫</w:t>
      </w:r>
      <w:r w:rsidR="003C46D9">
        <w:rPr>
          <w:rFonts w:hint="eastAsia"/>
          <w:b w:val="0"/>
        </w:rPr>
        <w:t>有效性验证</w:t>
      </w:r>
    </w:p>
    <w:p w:rsidR="0070640D" w:rsidRDefault="0070640D" w:rsidP="0070640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70640D" w:rsidRDefault="0070640D" w:rsidP="0070640D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70640D" w:rsidRDefault="0070640D" w:rsidP="0070640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70640D" w:rsidRDefault="00630DA4" w:rsidP="0070640D">
      <w:pPr>
        <w:pStyle w:val="5"/>
        <w:rPr>
          <w:b w:val="0"/>
        </w:rPr>
      </w:pPr>
      <w:r>
        <w:rPr>
          <w:rFonts w:hint="eastAsia"/>
          <w:b w:val="0"/>
        </w:rPr>
        <w:t>协议</w:t>
      </w:r>
      <w:r w:rsidR="00FF3DDD">
        <w:rPr>
          <w:rFonts w:hint="eastAsia"/>
          <w:b w:val="0"/>
        </w:rPr>
        <w:t>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621FF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621FF" w:rsidRDefault="000621FF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621FF" w:rsidRDefault="000621FF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1FF" w:rsidTr="00546AAC">
        <w:tc>
          <w:tcPr>
            <w:tcW w:w="1696" w:type="dxa"/>
          </w:tcPr>
          <w:p w:rsidR="000621FF" w:rsidRPr="002C13E2" w:rsidRDefault="00457124" w:rsidP="00546AAC">
            <w:pPr>
              <w:jc w:val="righ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6600" w:type="dxa"/>
          </w:tcPr>
          <w:p w:rsidR="000621FF" w:rsidRPr="00E54D5A" w:rsidRDefault="00276020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爬虫代码</w:t>
            </w:r>
          </w:p>
        </w:tc>
      </w:tr>
      <w:tr w:rsidR="000621FF" w:rsidTr="00546AAC">
        <w:tc>
          <w:tcPr>
            <w:tcW w:w="1696" w:type="dxa"/>
          </w:tcPr>
          <w:p w:rsidR="000621FF" w:rsidRDefault="000621FF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621FF" w:rsidRDefault="000621FF" w:rsidP="00546AAC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0621FF" w:rsidTr="00546AAC">
        <w:tc>
          <w:tcPr>
            <w:tcW w:w="1696" w:type="dxa"/>
          </w:tcPr>
          <w:p w:rsidR="000621FF" w:rsidRDefault="000621FF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621FF" w:rsidRDefault="000621FF" w:rsidP="00546AAC">
            <w:pPr>
              <w:jc w:val="left"/>
            </w:pPr>
            <w:r>
              <w:t>POST</w:t>
            </w:r>
          </w:p>
        </w:tc>
      </w:tr>
      <w:tr w:rsidR="000621FF" w:rsidTr="00546AAC">
        <w:tc>
          <w:tcPr>
            <w:tcW w:w="1696" w:type="dxa"/>
          </w:tcPr>
          <w:p w:rsidR="000621FF" w:rsidRDefault="000621FF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621FF" w:rsidRDefault="000621FF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621FF" w:rsidTr="00546AAC">
        <w:tc>
          <w:tcPr>
            <w:tcW w:w="1696" w:type="dxa"/>
          </w:tcPr>
          <w:p w:rsidR="000621FF" w:rsidRDefault="000621FF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621FF" w:rsidRDefault="000621FF" w:rsidP="00A511DA">
            <w:pPr>
              <w:jc w:val="left"/>
            </w:pPr>
            <w:r>
              <w:t>/api/</w:t>
            </w:r>
            <w:r w:rsidR="00990F63">
              <w:rPr>
                <w:rFonts w:hint="eastAsia"/>
              </w:rPr>
              <w:t>spider</w:t>
            </w:r>
            <w:r>
              <w:t>/?Command=</w:t>
            </w:r>
            <w:r w:rsidR="00A511DA">
              <w:t>SPIDER_CHECK</w:t>
            </w:r>
            <w:r>
              <w:t>&amp;TimeSnap=mmm&amp;Sig=20151023</w:t>
            </w:r>
          </w:p>
        </w:tc>
      </w:tr>
    </w:tbl>
    <w:p w:rsidR="0070640D" w:rsidRPr="000621FF" w:rsidRDefault="0070640D" w:rsidP="0070640D">
      <w:pPr>
        <w:rPr>
          <w:bCs/>
        </w:rPr>
      </w:pPr>
    </w:p>
    <w:p w:rsidR="009954FD" w:rsidRDefault="00150780" w:rsidP="000E20AB">
      <w:pPr>
        <w:pStyle w:val="4"/>
        <w:rPr>
          <w:b w:val="0"/>
        </w:rPr>
      </w:pPr>
      <w:r>
        <w:rPr>
          <w:rFonts w:hint="eastAsia"/>
          <w:b w:val="0"/>
        </w:rPr>
        <w:t>爬虫心跳</w:t>
      </w:r>
    </w:p>
    <w:p w:rsidR="009954FD" w:rsidRDefault="009954FD" w:rsidP="000E20A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9954FD" w:rsidRDefault="009954FD" w:rsidP="000E20AB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9954FD" w:rsidRPr="008A5CDC" w:rsidRDefault="009954FD" w:rsidP="000E20AB">
      <w:pPr>
        <w:rPr>
          <w:bCs/>
        </w:rPr>
      </w:pPr>
    </w:p>
    <w:p w:rsidR="009954FD" w:rsidRDefault="00FF3DDD" w:rsidP="000E20AB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F0261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5F0261" w:rsidRDefault="005F0261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5F0261" w:rsidRDefault="005F0261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F0261" w:rsidTr="00546AAC">
        <w:tc>
          <w:tcPr>
            <w:tcW w:w="1696" w:type="dxa"/>
          </w:tcPr>
          <w:p w:rsidR="005F0261" w:rsidRPr="002C13E2" w:rsidRDefault="005F0261" w:rsidP="00546AAC">
            <w:pPr>
              <w:jc w:val="righ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6600" w:type="dxa"/>
          </w:tcPr>
          <w:p w:rsidR="005F0261" w:rsidRPr="00E54D5A" w:rsidRDefault="005F0261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爬虫代码</w:t>
            </w:r>
          </w:p>
        </w:tc>
      </w:tr>
      <w:tr w:rsidR="005F0261" w:rsidTr="00546AAC">
        <w:tc>
          <w:tcPr>
            <w:tcW w:w="1696" w:type="dxa"/>
          </w:tcPr>
          <w:p w:rsidR="005F0261" w:rsidRDefault="005F0261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5F0261" w:rsidRDefault="005F0261" w:rsidP="00546AAC">
            <w:pPr>
              <w:jc w:val="left"/>
            </w:pPr>
            <w:r>
              <w:rPr>
                <w:rFonts w:hint="eastAsia"/>
              </w:rPr>
              <w:t>1000</w:t>
            </w:r>
            <w:r>
              <w:t>2</w:t>
            </w:r>
          </w:p>
        </w:tc>
      </w:tr>
      <w:tr w:rsidR="005F0261" w:rsidTr="00546AAC">
        <w:tc>
          <w:tcPr>
            <w:tcW w:w="1696" w:type="dxa"/>
          </w:tcPr>
          <w:p w:rsidR="005F0261" w:rsidRDefault="005F0261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5F0261" w:rsidRDefault="005F0261" w:rsidP="00546AAC">
            <w:pPr>
              <w:jc w:val="left"/>
            </w:pPr>
            <w:r>
              <w:t>POST</w:t>
            </w:r>
          </w:p>
        </w:tc>
      </w:tr>
      <w:tr w:rsidR="005F0261" w:rsidTr="00546AAC">
        <w:tc>
          <w:tcPr>
            <w:tcW w:w="1696" w:type="dxa"/>
          </w:tcPr>
          <w:p w:rsidR="005F0261" w:rsidRDefault="005F0261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F0261" w:rsidRDefault="005F0261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5F0261" w:rsidTr="00546AAC">
        <w:tc>
          <w:tcPr>
            <w:tcW w:w="1696" w:type="dxa"/>
          </w:tcPr>
          <w:p w:rsidR="005F0261" w:rsidRDefault="005F0261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5F0261" w:rsidRDefault="005F0261" w:rsidP="00546AAC">
            <w:pPr>
              <w:jc w:val="left"/>
            </w:pPr>
            <w:r>
              <w:t>/api/</w:t>
            </w:r>
            <w:r>
              <w:rPr>
                <w:rFonts w:hint="eastAsia"/>
              </w:rPr>
              <w:t>spider</w:t>
            </w:r>
            <w:r>
              <w:t>/?Command=SPIDER_HEART_BEAT&amp;TimeSnap=mmm&amp;Sig=20151023</w:t>
            </w:r>
          </w:p>
        </w:tc>
      </w:tr>
    </w:tbl>
    <w:p w:rsidR="001C313F" w:rsidRDefault="001C313F" w:rsidP="000E20AB">
      <w:pPr>
        <w:rPr>
          <w:bCs/>
        </w:rPr>
      </w:pPr>
    </w:p>
    <w:p w:rsidR="001C313F" w:rsidRDefault="00A4590A" w:rsidP="001C313F">
      <w:pPr>
        <w:pStyle w:val="4"/>
        <w:rPr>
          <w:b w:val="0"/>
        </w:rPr>
      </w:pPr>
      <w:r>
        <w:rPr>
          <w:rFonts w:hint="eastAsia"/>
          <w:b w:val="0"/>
        </w:rPr>
        <w:t>获取</w:t>
      </w:r>
      <w:r w:rsidR="00A954D6">
        <w:rPr>
          <w:rFonts w:hint="eastAsia"/>
          <w:b w:val="0"/>
        </w:rPr>
        <w:t>爬虫控制信息</w:t>
      </w:r>
    </w:p>
    <w:p w:rsidR="001C313F" w:rsidRDefault="00710631" w:rsidP="001C313F">
      <w:pPr>
        <w:rPr>
          <w:bCs/>
        </w:rPr>
      </w:pPr>
      <w:r>
        <w:rPr>
          <w:rFonts w:hint="eastAsia"/>
          <w:bCs/>
        </w:rPr>
        <w:t>支持获取、新增、删除、修改</w:t>
      </w:r>
    </w:p>
    <w:p w:rsidR="001C313F" w:rsidRDefault="001C313F" w:rsidP="001C313F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1C313F" w:rsidRDefault="001C313F" w:rsidP="001C313F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1C313F" w:rsidRDefault="00C568FB" w:rsidP="001C313F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F6AB2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F6AB2" w:rsidRDefault="00FF6AB2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F6AB2" w:rsidRDefault="00FF6AB2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F6AB2" w:rsidTr="00546AAC">
        <w:tc>
          <w:tcPr>
            <w:tcW w:w="1696" w:type="dxa"/>
          </w:tcPr>
          <w:p w:rsidR="00FF6AB2" w:rsidRPr="002C13E2" w:rsidRDefault="00FF6AB2" w:rsidP="00546AAC">
            <w:pPr>
              <w:jc w:val="righ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6600" w:type="dxa"/>
          </w:tcPr>
          <w:p w:rsidR="00FF6AB2" w:rsidRPr="00E54D5A" w:rsidRDefault="00FF6AB2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爬虫代码</w:t>
            </w:r>
          </w:p>
        </w:tc>
      </w:tr>
      <w:tr w:rsidR="00FF6AB2" w:rsidTr="00546AAC">
        <w:tc>
          <w:tcPr>
            <w:tcW w:w="1696" w:type="dxa"/>
          </w:tcPr>
          <w:p w:rsidR="00FF6AB2" w:rsidRDefault="00FF6AB2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F6AB2" w:rsidRDefault="00FF6AB2" w:rsidP="00546AAC">
            <w:pPr>
              <w:jc w:val="left"/>
            </w:pPr>
            <w:r>
              <w:rPr>
                <w:rFonts w:hint="eastAsia"/>
              </w:rPr>
              <w:t>1000</w:t>
            </w:r>
            <w:r w:rsidR="00AC39AC">
              <w:t>3</w:t>
            </w:r>
          </w:p>
        </w:tc>
      </w:tr>
      <w:tr w:rsidR="00FF6AB2" w:rsidTr="00546AAC">
        <w:tc>
          <w:tcPr>
            <w:tcW w:w="1696" w:type="dxa"/>
          </w:tcPr>
          <w:p w:rsidR="00FF6AB2" w:rsidRDefault="00FF6AB2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F6AB2" w:rsidRDefault="004A0D6E" w:rsidP="00546AAC">
            <w:pPr>
              <w:jc w:val="left"/>
            </w:pPr>
            <w:r>
              <w:t>GET</w:t>
            </w:r>
          </w:p>
        </w:tc>
      </w:tr>
      <w:tr w:rsidR="00FF6AB2" w:rsidTr="00546AAC">
        <w:tc>
          <w:tcPr>
            <w:tcW w:w="1696" w:type="dxa"/>
          </w:tcPr>
          <w:p w:rsidR="00FF6AB2" w:rsidRDefault="00FF6AB2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F6AB2" w:rsidRDefault="00FF6AB2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F6AB2" w:rsidTr="00546AAC">
        <w:tc>
          <w:tcPr>
            <w:tcW w:w="1696" w:type="dxa"/>
          </w:tcPr>
          <w:p w:rsidR="00FF6AB2" w:rsidRDefault="00FF6AB2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F6AB2" w:rsidRDefault="00FF6AB2" w:rsidP="00C12882">
            <w:pPr>
              <w:jc w:val="left"/>
            </w:pPr>
            <w:r>
              <w:t>/api/</w:t>
            </w:r>
            <w:r>
              <w:rPr>
                <w:rFonts w:hint="eastAsia"/>
              </w:rPr>
              <w:t>spider</w:t>
            </w:r>
            <w:r>
              <w:t>/?Command=</w:t>
            </w:r>
            <w:r w:rsidR="00C12882">
              <w:t>GET_SPIDER_INFO</w:t>
            </w:r>
            <w:r>
              <w:t>&amp;TimeSnap=mmm&amp;Sig=20151023</w:t>
            </w:r>
          </w:p>
        </w:tc>
      </w:tr>
    </w:tbl>
    <w:p w:rsidR="001C313F" w:rsidRPr="00FF6AB2" w:rsidRDefault="001C313F" w:rsidP="001C313F">
      <w:pPr>
        <w:rPr>
          <w:bCs/>
        </w:rPr>
      </w:pPr>
    </w:p>
    <w:p w:rsidR="008769E9" w:rsidRDefault="008769E9" w:rsidP="008769E9">
      <w:pPr>
        <w:pStyle w:val="4"/>
        <w:rPr>
          <w:b w:val="0"/>
        </w:rPr>
      </w:pPr>
      <w:r>
        <w:rPr>
          <w:rFonts w:hint="eastAsia"/>
          <w:b w:val="0"/>
        </w:rPr>
        <w:t>爬虫</w:t>
      </w:r>
      <w:r w:rsidR="00AE7422">
        <w:rPr>
          <w:rFonts w:hint="eastAsia"/>
          <w:b w:val="0"/>
        </w:rPr>
        <w:t>配置</w:t>
      </w:r>
      <w:r>
        <w:rPr>
          <w:rFonts w:hint="eastAsia"/>
          <w:b w:val="0"/>
        </w:rPr>
        <w:t>信息</w:t>
      </w:r>
    </w:p>
    <w:p w:rsidR="008769E9" w:rsidRDefault="008769E9" w:rsidP="008769E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8769E9" w:rsidRDefault="008769E9" w:rsidP="008769E9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8769E9" w:rsidRDefault="009537E9" w:rsidP="008769E9">
      <w:pPr>
        <w:rPr>
          <w:bCs/>
        </w:rPr>
      </w:pPr>
      <w:r>
        <w:rPr>
          <w:rFonts w:hint="eastAsia"/>
          <w:bCs/>
        </w:rPr>
        <w:t>支持获取、删除、新增、修改</w:t>
      </w:r>
    </w:p>
    <w:p w:rsidR="008769E9" w:rsidRDefault="00D85B6B" w:rsidP="008769E9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050E6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050E6" w:rsidRDefault="00F050E6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050E6" w:rsidRDefault="00F050E6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50E6" w:rsidTr="00546AAC">
        <w:tc>
          <w:tcPr>
            <w:tcW w:w="1696" w:type="dxa"/>
          </w:tcPr>
          <w:p w:rsidR="00F050E6" w:rsidRPr="002C13E2" w:rsidRDefault="00F050E6" w:rsidP="00546AAC">
            <w:pPr>
              <w:jc w:val="righ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6600" w:type="dxa"/>
          </w:tcPr>
          <w:p w:rsidR="00F050E6" w:rsidRPr="00E54D5A" w:rsidRDefault="00F050E6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爬虫代码</w:t>
            </w:r>
          </w:p>
        </w:tc>
      </w:tr>
      <w:tr w:rsidR="00F050E6" w:rsidTr="00546AAC">
        <w:tc>
          <w:tcPr>
            <w:tcW w:w="1696" w:type="dxa"/>
          </w:tcPr>
          <w:p w:rsidR="00F050E6" w:rsidRDefault="00F050E6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050E6" w:rsidRDefault="00F050E6" w:rsidP="004A1328">
            <w:pPr>
              <w:jc w:val="left"/>
            </w:pPr>
            <w:r>
              <w:rPr>
                <w:rFonts w:hint="eastAsia"/>
              </w:rPr>
              <w:t>1000</w:t>
            </w:r>
            <w:r w:rsidR="004A1328">
              <w:t>4</w:t>
            </w:r>
          </w:p>
        </w:tc>
      </w:tr>
      <w:tr w:rsidR="00F050E6" w:rsidTr="00546AAC">
        <w:tc>
          <w:tcPr>
            <w:tcW w:w="1696" w:type="dxa"/>
          </w:tcPr>
          <w:p w:rsidR="00F050E6" w:rsidRDefault="00F050E6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050E6" w:rsidRDefault="00F050E6" w:rsidP="00546AAC">
            <w:pPr>
              <w:jc w:val="left"/>
            </w:pPr>
            <w:r>
              <w:t>GET</w:t>
            </w:r>
          </w:p>
        </w:tc>
      </w:tr>
      <w:tr w:rsidR="00F050E6" w:rsidTr="00546AAC">
        <w:tc>
          <w:tcPr>
            <w:tcW w:w="1696" w:type="dxa"/>
          </w:tcPr>
          <w:p w:rsidR="00F050E6" w:rsidRDefault="00F050E6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050E6" w:rsidRDefault="00F050E6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050E6" w:rsidTr="00546AAC">
        <w:tc>
          <w:tcPr>
            <w:tcW w:w="1696" w:type="dxa"/>
          </w:tcPr>
          <w:p w:rsidR="00F050E6" w:rsidRDefault="00F050E6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050E6" w:rsidRDefault="00F050E6" w:rsidP="00B17E45">
            <w:pPr>
              <w:jc w:val="left"/>
            </w:pPr>
            <w:r>
              <w:t>/api/</w:t>
            </w:r>
            <w:r>
              <w:rPr>
                <w:rFonts w:hint="eastAsia"/>
              </w:rPr>
              <w:t>spider</w:t>
            </w:r>
            <w:r>
              <w:t>/?Command=GET_SPIDER_</w:t>
            </w:r>
            <w:r w:rsidR="00B17E45">
              <w:t>CONFIG</w:t>
            </w:r>
            <w:r>
              <w:t>&amp;TimeSnap=mmm&amp;Sig=20151023</w:t>
            </w:r>
          </w:p>
        </w:tc>
      </w:tr>
    </w:tbl>
    <w:p w:rsidR="008769E9" w:rsidRPr="00F050E6" w:rsidRDefault="008769E9" w:rsidP="008769E9">
      <w:pPr>
        <w:rPr>
          <w:bCs/>
        </w:rPr>
      </w:pPr>
    </w:p>
    <w:p w:rsidR="008769E9" w:rsidRPr="001C313F" w:rsidRDefault="008769E9" w:rsidP="008769E9">
      <w:pPr>
        <w:rPr>
          <w:bCs/>
        </w:rPr>
      </w:pPr>
    </w:p>
    <w:p w:rsidR="00424542" w:rsidRDefault="002B2DA7" w:rsidP="00424542">
      <w:pPr>
        <w:pStyle w:val="4"/>
        <w:rPr>
          <w:b w:val="0"/>
        </w:rPr>
      </w:pPr>
      <w:r>
        <w:rPr>
          <w:rFonts w:hint="eastAsia"/>
          <w:b w:val="0"/>
        </w:rPr>
        <w:t>列表爬虫</w:t>
      </w:r>
    </w:p>
    <w:p w:rsidR="00424542" w:rsidRDefault="00424542" w:rsidP="0042454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424542" w:rsidRDefault="00424542" w:rsidP="00424542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424542" w:rsidRDefault="00424542" w:rsidP="0042454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424542" w:rsidRDefault="00B32965" w:rsidP="00424542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0039D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0039D" w:rsidRDefault="00F0039D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0039D" w:rsidRDefault="00F0039D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039D" w:rsidTr="00546AAC">
        <w:tc>
          <w:tcPr>
            <w:tcW w:w="1696" w:type="dxa"/>
          </w:tcPr>
          <w:p w:rsidR="00F0039D" w:rsidRPr="002C13E2" w:rsidRDefault="00F0039D" w:rsidP="00546AAC">
            <w:pPr>
              <w:jc w:val="right"/>
              <w:rPr>
                <w:sz w:val="24"/>
              </w:rPr>
            </w:pPr>
          </w:p>
        </w:tc>
        <w:tc>
          <w:tcPr>
            <w:tcW w:w="6600" w:type="dxa"/>
          </w:tcPr>
          <w:p w:rsidR="00F0039D" w:rsidRPr="00E54D5A" w:rsidRDefault="00F0039D" w:rsidP="00546AAC">
            <w:pPr>
              <w:jc w:val="left"/>
              <w:rPr>
                <w:sz w:val="24"/>
              </w:rPr>
            </w:pPr>
          </w:p>
        </w:tc>
      </w:tr>
      <w:tr w:rsidR="00F0039D" w:rsidTr="00546AAC">
        <w:tc>
          <w:tcPr>
            <w:tcW w:w="1696" w:type="dxa"/>
          </w:tcPr>
          <w:p w:rsidR="00F0039D" w:rsidRDefault="00F0039D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0039D" w:rsidRDefault="00F0039D" w:rsidP="00546AAC">
            <w:pPr>
              <w:jc w:val="left"/>
            </w:pPr>
            <w:r>
              <w:rPr>
                <w:rFonts w:hint="eastAsia"/>
              </w:rPr>
              <w:t>1000</w:t>
            </w:r>
            <w:r w:rsidR="00834E9B">
              <w:t>5</w:t>
            </w:r>
          </w:p>
        </w:tc>
      </w:tr>
      <w:tr w:rsidR="00F0039D" w:rsidTr="00546AAC">
        <w:tc>
          <w:tcPr>
            <w:tcW w:w="1696" w:type="dxa"/>
          </w:tcPr>
          <w:p w:rsidR="00F0039D" w:rsidRDefault="00F0039D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0039D" w:rsidRDefault="00F0039D" w:rsidP="00546AAC">
            <w:pPr>
              <w:jc w:val="left"/>
            </w:pPr>
            <w:r>
              <w:t>GET</w:t>
            </w:r>
          </w:p>
        </w:tc>
      </w:tr>
      <w:tr w:rsidR="00F0039D" w:rsidTr="00546AAC">
        <w:tc>
          <w:tcPr>
            <w:tcW w:w="1696" w:type="dxa"/>
          </w:tcPr>
          <w:p w:rsidR="00F0039D" w:rsidRDefault="00F0039D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0039D" w:rsidRDefault="00F0039D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0039D" w:rsidTr="00546AAC">
        <w:tc>
          <w:tcPr>
            <w:tcW w:w="1696" w:type="dxa"/>
          </w:tcPr>
          <w:p w:rsidR="00F0039D" w:rsidRDefault="00F0039D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0039D" w:rsidRDefault="00F0039D" w:rsidP="00411B86">
            <w:pPr>
              <w:jc w:val="left"/>
            </w:pPr>
            <w:r>
              <w:t>/api/</w:t>
            </w:r>
            <w:r>
              <w:rPr>
                <w:rFonts w:hint="eastAsia"/>
              </w:rPr>
              <w:t>spider</w:t>
            </w:r>
            <w:r>
              <w:t>/?Command=</w:t>
            </w:r>
            <w:r w:rsidR="00411B86">
              <w:t>LIST</w:t>
            </w:r>
            <w:r>
              <w:t>_SPIDER</w:t>
            </w:r>
            <w:r w:rsidR="00411B86">
              <w:t>S</w:t>
            </w:r>
            <w:r>
              <w:t>&amp;TimeSnap=mmm&amp;Sig=20151023</w:t>
            </w:r>
          </w:p>
        </w:tc>
      </w:tr>
    </w:tbl>
    <w:p w:rsidR="009954FD" w:rsidRPr="00F0039D" w:rsidRDefault="009954FD" w:rsidP="000E20AB">
      <w:pPr>
        <w:rPr>
          <w:bCs/>
        </w:rPr>
      </w:pPr>
    </w:p>
    <w:p w:rsidR="002D5A20" w:rsidRDefault="002D5A20" w:rsidP="002D5A20">
      <w:pPr>
        <w:pStyle w:val="4"/>
        <w:rPr>
          <w:b w:val="0"/>
        </w:rPr>
      </w:pPr>
      <w:r>
        <w:rPr>
          <w:rFonts w:hint="eastAsia"/>
          <w:b w:val="0"/>
        </w:rPr>
        <w:t>爬虫</w:t>
      </w:r>
      <w:r w:rsidR="00037113">
        <w:rPr>
          <w:rFonts w:hint="eastAsia"/>
          <w:b w:val="0"/>
        </w:rPr>
        <w:t>详情</w:t>
      </w:r>
    </w:p>
    <w:p w:rsidR="002D5A20" w:rsidRDefault="002D5A20" w:rsidP="002D5A2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2D5A20" w:rsidRDefault="002D5A20" w:rsidP="002D5A20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2D5A20" w:rsidRDefault="002D5A20" w:rsidP="002D5A2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2D5A20" w:rsidRDefault="00961AE4" w:rsidP="002D5A20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208E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2208E" w:rsidRDefault="00B2208E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2208E" w:rsidRDefault="00B2208E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08E" w:rsidTr="00546AAC">
        <w:tc>
          <w:tcPr>
            <w:tcW w:w="1696" w:type="dxa"/>
          </w:tcPr>
          <w:p w:rsidR="00B2208E" w:rsidRPr="002C13E2" w:rsidRDefault="00E964D5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B2208E" w:rsidRPr="00E54D5A" w:rsidRDefault="00E964D5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爬虫代码</w:t>
            </w:r>
          </w:p>
        </w:tc>
      </w:tr>
      <w:tr w:rsidR="00B2208E" w:rsidTr="00546AAC">
        <w:tc>
          <w:tcPr>
            <w:tcW w:w="1696" w:type="dxa"/>
          </w:tcPr>
          <w:p w:rsidR="00B2208E" w:rsidRDefault="00B2208E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2208E" w:rsidRDefault="00B2208E" w:rsidP="00546AAC">
            <w:pPr>
              <w:jc w:val="left"/>
            </w:pPr>
            <w:r>
              <w:rPr>
                <w:rFonts w:hint="eastAsia"/>
              </w:rPr>
              <w:t>1000</w:t>
            </w:r>
            <w:r>
              <w:t>5</w:t>
            </w:r>
          </w:p>
        </w:tc>
      </w:tr>
      <w:tr w:rsidR="00B2208E" w:rsidTr="00546AAC">
        <w:tc>
          <w:tcPr>
            <w:tcW w:w="1696" w:type="dxa"/>
          </w:tcPr>
          <w:p w:rsidR="00B2208E" w:rsidRDefault="00B2208E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2208E" w:rsidRDefault="00B2208E" w:rsidP="00546AAC">
            <w:pPr>
              <w:jc w:val="left"/>
            </w:pPr>
            <w:r>
              <w:t>GET</w:t>
            </w:r>
          </w:p>
        </w:tc>
      </w:tr>
      <w:tr w:rsidR="00B2208E" w:rsidTr="00546AAC">
        <w:tc>
          <w:tcPr>
            <w:tcW w:w="1696" w:type="dxa"/>
          </w:tcPr>
          <w:p w:rsidR="00B2208E" w:rsidRDefault="00B2208E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B2208E" w:rsidRDefault="00B2208E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B2208E" w:rsidTr="00546AAC">
        <w:tc>
          <w:tcPr>
            <w:tcW w:w="1696" w:type="dxa"/>
          </w:tcPr>
          <w:p w:rsidR="00B2208E" w:rsidRDefault="00B2208E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2208E" w:rsidRDefault="00B2208E" w:rsidP="006B1EA9">
            <w:pPr>
              <w:jc w:val="left"/>
            </w:pPr>
            <w:r>
              <w:t>/api/</w:t>
            </w:r>
            <w:r>
              <w:rPr>
                <w:rFonts w:hint="eastAsia"/>
              </w:rPr>
              <w:t>spider</w:t>
            </w:r>
            <w:r>
              <w:t>/?Command=</w:t>
            </w:r>
            <w:r w:rsidR="006B1EA9">
              <w:t>INFO</w:t>
            </w:r>
            <w:r>
              <w:t>_SPIDERS&amp;TimeSnap=mmm&amp;Sig=20151023</w:t>
            </w:r>
          </w:p>
        </w:tc>
      </w:tr>
    </w:tbl>
    <w:p w:rsidR="002D5A20" w:rsidRDefault="002D5A20" w:rsidP="000E20AB">
      <w:pPr>
        <w:rPr>
          <w:bCs/>
        </w:rPr>
      </w:pPr>
    </w:p>
    <w:p w:rsidR="003A747B" w:rsidRDefault="003A747B" w:rsidP="003A747B">
      <w:pPr>
        <w:pStyle w:val="4"/>
        <w:rPr>
          <w:b w:val="0"/>
        </w:rPr>
      </w:pPr>
      <w:r>
        <w:rPr>
          <w:rFonts w:hint="eastAsia"/>
          <w:b w:val="0"/>
        </w:rPr>
        <w:t>爬虫</w:t>
      </w:r>
      <w:r w:rsidR="00891B8D">
        <w:rPr>
          <w:rFonts w:hint="eastAsia"/>
          <w:b w:val="0"/>
        </w:rPr>
        <w:t>主机信息推送</w:t>
      </w:r>
    </w:p>
    <w:p w:rsidR="003A747B" w:rsidRDefault="003A747B" w:rsidP="003A747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3A747B" w:rsidRDefault="003A747B" w:rsidP="003A747B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3A747B" w:rsidRDefault="003A747B" w:rsidP="003A747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3A747B" w:rsidRDefault="003A747B" w:rsidP="003A747B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56C46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56C46" w:rsidRDefault="00C56C46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56C46" w:rsidRDefault="00C56C46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56C46" w:rsidTr="00546AAC">
        <w:tc>
          <w:tcPr>
            <w:tcW w:w="1696" w:type="dxa"/>
          </w:tcPr>
          <w:p w:rsidR="00C56C46" w:rsidRPr="002C13E2" w:rsidRDefault="00C56C46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C56C46" w:rsidRPr="00E54D5A" w:rsidRDefault="00C56C46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爬虫代码</w:t>
            </w:r>
          </w:p>
        </w:tc>
      </w:tr>
      <w:tr w:rsidR="00C56C46" w:rsidTr="00546AAC">
        <w:tc>
          <w:tcPr>
            <w:tcW w:w="1696" w:type="dxa"/>
          </w:tcPr>
          <w:p w:rsidR="00C56C46" w:rsidRDefault="00C56C46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56C46" w:rsidRDefault="00C56C46" w:rsidP="00546AAC">
            <w:pPr>
              <w:jc w:val="left"/>
            </w:pPr>
            <w:r>
              <w:rPr>
                <w:rFonts w:hint="eastAsia"/>
              </w:rPr>
              <w:t>1000</w:t>
            </w:r>
            <w:r>
              <w:t>5</w:t>
            </w:r>
          </w:p>
        </w:tc>
      </w:tr>
      <w:tr w:rsidR="00C56C46" w:rsidTr="00546AAC">
        <w:tc>
          <w:tcPr>
            <w:tcW w:w="1696" w:type="dxa"/>
          </w:tcPr>
          <w:p w:rsidR="00C56C46" w:rsidRDefault="00C56C46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56C46" w:rsidRDefault="00CE66D6" w:rsidP="00546AAC">
            <w:pPr>
              <w:jc w:val="left"/>
            </w:pPr>
            <w:r>
              <w:t>POST</w:t>
            </w:r>
          </w:p>
        </w:tc>
      </w:tr>
      <w:tr w:rsidR="00C56C46" w:rsidTr="00546AAC">
        <w:tc>
          <w:tcPr>
            <w:tcW w:w="1696" w:type="dxa"/>
          </w:tcPr>
          <w:p w:rsidR="00C56C46" w:rsidRDefault="00C56C46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56C46" w:rsidRDefault="00C56C46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56C46" w:rsidTr="00546AAC">
        <w:tc>
          <w:tcPr>
            <w:tcW w:w="1696" w:type="dxa"/>
          </w:tcPr>
          <w:p w:rsidR="00C56C46" w:rsidRDefault="00C56C46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56C46" w:rsidRDefault="00C56C46" w:rsidP="00546AAC">
            <w:pPr>
              <w:jc w:val="left"/>
            </w:pPr>
            <w:r>
              <w:t>/api/</w:t>
            </w:r>
            <w:r>
              <w:rPr>
                <w:rFonts w:hint="eastAsia"/>
              </w:rPr>
              <w:t>spider</w:t>
            </w:r>
            <w:r>
              <w:t>/?Command=INFO_SPIDERS&amp;TimeSnap=mmm&amp;Sig=20151023</w:t>
            </w:r>
          </w:p>
        </w:tc>
      </w:tr>
    </w:tbl>
    <w:p w:rsidR="003A747B" w:rsidRDefault="003A747B" w:rsidP="000E20AB">
      <w:pPr>
        <w:rPr>
          <w:bCs/>
        </w:rPr>
      </w:pPr>
    </w:p>
    <w:p w:rsidR="0044182C" w:rsidRDefault="0044182C" w:rsidP="0044182C">
      <w:pPr>
        <w:pStyle w:val="4"/>
        <w:rPr>
          <w:b w:val="0"/>
        </w:rPr>
      </w:pPr>
      <w:r>
        <w:rPr>
          <w:rFonts w:hint="eastAsia"/>
          <w:b w:val="0"/>
        </w:rPr>
        <w:t>绑定、解绑爬虫</w:t>
      </w:r>
    </w:p>
    <w:p w:rsidR="0044182C" w:rsidRDefault="0044182C" w:rsidP="0044182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44182C" w:rsidRDefault="0044182C" w:rsidP="0044182C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44182C" w:rsidRDefault="0044182C" w:rsidP="0044182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44182C" w:rsidRDefault="0044182C" w:rsidP="0044182C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4182C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4182C" w:rsidRDefault="0044182C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4182C" w:rsidRDefault="0044182C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4182C" w:rsidTr="00546AAC">
        <w:tc>
          <w:tcPr>
            <w:tcW w:w="1696" w:type="dxa"/>
          </w:tcPr>
          <w:p w:rsidR="0044182C" w:rsidRPr="002C13E2" w:rsidRDefault="0044182C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44182C" w:rsidRPr="00E54D5A" w:rsidRDefault="0044182C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客户代码</w:t>
            </w:r>
          </w:p>
        </w:tc>
      </w:tr>
      <w:tr w:rsidR="0044182C" w:rsidTr="00546AAC">
        <w:tc>
          <w:tcPr>
            <w:tcW w:w="1696" w:type="dxa"/>
          </w:tcPr>
          <w:p w:rsidR="0044182C" w:rsidRDefault="0044182C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4182C" w:rsidRDefault="0044182C" w:rsidP="00546AAC">
            <w:pPr>
              <w:jc w:val="left"/>
            </w:pPr>
            <w:r>
              <w:t>20002</w:t>
            </w:r>
          </w:p>
        </w:tc>
      </w:tr>
      <w:tr w:rsidR="0044182C" w:rsidTr="00546AAC">
        <w:tc>
          <w:tcPr>
            <w:tcW w:w="1696" w:type="dxa"/>
          </w:tcPr>
          <w:p w:rsidR="0044182C" w:rsidRDefault="0044182C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4182C" w:rsidRDefault="0044182C" w:rsidP="00546AAC">
            <w:pPr>
              <w:jc w:val="left"/>
            </w:pPr>
            <w:r>
              <w:t>GET</w:t>
            </w:r>
          </w:p>
        </w:tc>
      </w:tr>
      <w:tr w:rsidR="0044182C" w:rsidTr="00546AAC">
        <w:tc>
          <w:tcPr>
            <w:tcW w:w="1696" w:type="dxa"/>
          </w:tcPr>
          <w:p w:rsidR="0044182C" w:rsidRDefault="0044182C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4182C" w:rsidRDefault="0044182C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4182C" w:rsidTr="00546AAC">
        <w:tc>
          <w:tcPr>
            <w:tcW w:w="1696" w:type="dxa"/>
          </w:tcPr>
          <w:p w:rsidR="0044182C" w:rsidRDefault="0044182C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4182C" w:rsidRDefault="0044182C" w:rsidP="00753B3A">
            <w:pPr>
              <w:jc w:val="left"/>
            </w:pPr>
            <w:r>
              <w:t>/api/</w:t>
            </w:r>
            <w:r w:rsidR="00753B3A">
              <w:t>spider</w:t>
            </w:r>
            <w:r>
              <w:t>/?Command=</w:t>
            </w:r>
            <w:r w:rsidR="00EE3ACF">
              <w:t>BIND_SPIDER</w:t>
            </w:r>
            <w:r>
              <w:t>&amp;TimeSnap=mmm&amp;Sig=20151023</w:t>
            </w:r>
          </w:p>
        </w:tc>
      </w:tr>
    </w:tbl>
    <w:p w:rsidR="0044182C" w:rsidRDefault="0044182C" w:rsidP="0044182C">
      <w:pPr>
        <w:rPr>
          <w:bCs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4182C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4182C" w:rsidRDefault="0044182C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4182C" w:rsidRDefault="0044182C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4182C" w:rsidTr="00546AAC">
        <w:tc>
          <w:tcPr>
            <w:tcW w:w="1696" w:type="dxa"/>
          </w:tcPr>
          <w:p w:rsidR="0044182C" w:rsidRPr="002C13E2" w:rsidRDefault="0044182C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44182C" w:rsidRPr="00E54D5A" w:rsidRDefault="0044182C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客户代码</w:t>
            </w:r>
          </w:p>
        </w:tc>
      </w:tr>
      <w:tr w:rsidR="0044182C" w:rsidTr="00546AAC">
        <w:tc>
          <w:tcPr>
            <w:tcW w:w="1696" w:type="dxa"/>
          </w:tcPr>
          <w:p w:rsidR="0044182C" w:rsidRDefault="0044182C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4182C" w:rsidRDefault="0044182C" w:rsidP="00546AAC">
            <w:pPr>
              <w:jc w:val="left"/>
            </w:pPr>
            <w:r>
              <w:t>20002</w:t>
            </w:r>
          </w:p>
        </w:tc>
      </w:tr>
      <w:tr w:rsidR="0044182C" w:rsidTr="00546AAC">
        <w:tc>
          <w:tcPr>
            <w:tcW w:w="1696" w:type="dxa"/>
          </w:tcPr>
          <w:p w:rsidR="0044182C" w:rsidRDefault="0044182C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4182C" w:rsidRDefault="0044182C" w:rsidP="00546AAC">
            <w:pPr>
              <w:jc w:val="left"/>
            </w:pPr>
            <w:r>
              <w:t>GET</w:t>
            </w:r>
          </w:p>
        </w:tc>
      </w:tr>
      <w:tr w:rsidR="0044182C" w:rsidTr="00546AAC">
        <w:tc>
          <w:tcPr>
            <w:tcW w:w="1696" w:type="dxa"/>
          </w:tcPr>
          <w:p w:rsidR="0044182C" w:rsidRDefault="0044182C" w:rsidP="00546AAC">
            <w:pPr>
              <w:jc w:val="right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44182C" w:rsidRDefault="0044182C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4182C" w:rsidTr="00546AAC">
        <w:tc>
          <w:tcPr>
            <w:tcW w:w="1696" w:type="dxa"/>
          </w:tcPr>
          <w:p w:rsidR="0044182C" w:rsidRDefault="0044182C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4182C" w:rsidRDefault="0044182C" w:rsidP="00374AA1">
            <w:pPr>
              <w:jc w:val="left"/>
            </w:pPr>
            <w:r>
              <w:t>/api/</w:t>
            </w:r>
            <w:r w:rsidR="00374AA1">
              <w:t>spider</w:t>
            </w:r>
            <w:r>
              <w:t>/?Command=</w:t>
            </w:r>
            <w:r w:rsidR="00826607">
              <w:t>UNBIND_SPIDER</w:t>
            </w:r>
            <w:r>
              <w:t>&amp;TimeSnap=mmm&amp;Sig=20151023</w:t>
            </w:r>
          </w:p>
        </w:tc>
      </w:tr>
    </w:tbl>
    <w:p w:rsidR="0044182C" w:rsidRPr="00C00339" w:rsidRDefault="0044182C" w:rsidP="0044182C">
      <w:pPr>
        <w:rPr>
          <w:bCs/>
        </w:rPr>
      </w:pPr>
    </w:p>
    <w:p w:rsidR="0044182C" w:rsidRPr="0044182C" w:rsidRDefault="0044182C" w:rsidP="000E20AB">
      <w:pPr>
        <w:rPr>
          <w:bCs/>
        </w:rPr>
      </w:pPr>
    </w:p>
    <w:p w:rsidR="003F3DAE" w:rsidRPr="00E42F37" w:rsidRDefault="003F3DAE" w:rsidP="003F3DAE">
      <w:pPr>
        <w:pStyle w:val="3"/>
      </w:pPr>
      <w:r>
        <w:rPr>
          <w:rFonts w:hint="eastAsia"/>
        </w:rPr>
        <w:t>清理组件</w:t>
      </w:r>
      <w:r w:rsidRPr="00E42F37">
        <w:rPr>
          <w:rFonts w:hint="eastAsia"/>
        </w:rPr>
        <w:t>管理</w:t>
      </w:r>
      <w:r w:rsidRPr="00E42F37">
        <w:t>API</w:t>
      </w:r>
    </w:p>
    <w:p w:rsidR="003F3DAE" w:rsidRDefault="003F3DAE" w:rsidP="003F3DAE">
      <w:pPr>
        <w:pStyle w:val="4"/>
        <w:rPr>
          <w:b w:val="0"/>
        </w:rPr>
      </w:pPr>
      <w:r>
        <w:rPr>
          <w:rFonts w:hint="eastAsia"/>
          <w:b w:val="0"/>
        </w:rPr>
        <w:t>功能点一</w:t>
      </w:r>
    </w:p>
    <w:p w:rsidR="003F3DAE" w:rsidRDefault="003F3DAE" w:rsidP="003F3DA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A51EF8" w:rsidRDefault="00A51EF8" w:rsidP="00A51EF8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A51EF8" w:rsidRDefault="00A51EF8" w:rsidP="00A51EF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A51EF8" w:rsidRDefault="00A51EF8" w:rsidP="00A51EF8">
      <w:pPr>
        <w:rPr>
          <w:bCs/>
        </w:rPr>
      </w:pPr>
    </w:p>
    <w:p w:rsidR="00A51EF8" w:rsidRDefault="00A51EF8" w:rsidP="00A51EF8">
      <w:pPr>
        <w:rPr>
          <w:bCs/>
        </w:rPr>
      </w:pPr>
    </w:p>
    <w:p w:rsidR="00A51EF8" w:rsidRDefault="00BF0418" w:rsidP="00A51EF8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A51EF8" w:rsidRDefault="00A51EF8" w:rsidP="00A51EF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A51EF8" w:rsidRDefault="00A51EF8" w:rsidP="00A51EF8">
      <w:pPr>
        <w:rPr>
          <w:bCs/>
        </w:rPr>
      </w:pPr>
    </w:p>
    <w:p w:rsidR="009954FD" w:rsidRPr="00A51EF8" w:rsidRDefault="009954FD" w:rsidP="009954FD">
      <w:pPr>
        <w:rPr>
          <w:bCs/>
        </w:rPr>
      </w:pPr>
    </w:p>
    <w:p w:rsidR="001A10C9" w:rsidRPr="00E42F37" w:rsidRDefault="00864057" w:rsidP="001A10C9">
      <w:pPr>
        <w:pStyle w:val="3"/>
      </w:pPr>
      <w:r>
        <w:rPr>
          <w:rFonts w:hint="eastAsia"/>
        </w:rPr>
        <w:t>终端客户</w:t>
      </w:r>
      <w:r w:rsidR="00CA277D">
        <w:rPr>
          <w:rFonts w:hint="eastAsia"/>
        </w:rPr>
        <w:t>管理</w:t>
      </w:r>
      <w:r w:rsidR="00106FDF">
        <w:rPr>
          <w:rFonts w:hint="eastAsia"/>
        </w:rPr>
        <w:t>API</w:t>
      </w:r>
    </w:p>
    <w:p w:rsidR="001A10C9" w:rsidRDefault="002178FA" w:rsidP="001A10C9">
      <w:pPr>
        <w:pStyle w:val="4"/>
        <w:rPr>
          <w:b w:val="0"/>
        </w:rPr>
      </w:pPr>
      <w:r>
        <w:rPr>
          <w:rFonts w:hint="eastAsia"/>
          <w:b w:val="0"/>
        </w:rPr>
        <w:t>终端客户列表</w:t>
      </w:r>
    </w:p>
    <w:p w:rsidR="001A10C9" w:rsidRDefault="001A10C9" w:rsidP="001A10C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702BC6" w:rsidRDefault="00702BC6" w:rsidP="00702BC6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702BC6" w:rsidRDefault="00702BC6" w:rsidP="00702BC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702BC6" w:rsidRDefault="00702BC6" w:rsidP="00702BC6">
      <w:pPr>
        <w:rPr>
          <w:bCs/>
        </w:rPr>
      </w:pPr>
    </w:p>
    <w:p w:rsidR="00702BC6" w:rsidRDefault="00702BC6" w:rsidP="00702BC6">
      <w:pPr>
        <w:rPr>
          <w:bCs/>
        </w:rPr>
      </w:pPr>
    </w:p>
    <w:p w:rsidR="00702BC6" w:rsidRDefault="00E459C1" w:rsidP="00702BC6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53513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53513" w:rsidRDefault="00653513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53513" w:rsidRDefault="00653513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3513" w:rsidTr="00546AAC">
        <w:tc>
          <w:tcPr>
            <w:tcW w:w="1696" w:type="dxa"/>
          </w:tcPr>
          <w:p w:rsidR="00653513" w:rsidRPr="002C13E2" w:rsidRDefault="00653513" w:rsidP="00546AAC">
            <w:pPr>
              <w:jc w:val="right"/>
              <w:rPr>
                <w:sz w:val="24"/>
              </w:rPr>
            </w:pPr>
          </w:p>
        </w:tc>
        <w:tc>
          <w:tcPr>
            <w:tcW w:w="6600" w:type="dxa"/>
          </w:tcPr>
          <w:p w:rsidR="00653513" w:rsidRPr="00E54D5A" w:rsidRDefault="00653513" w:rsidP="00546AAC">
            <w:pPr>
              <w:jc w:val="left"/>
              <w:rPr>
                <w:sz w:val="24"/>
              </w:rPr>
            </w:pPr>
          </w:p>
        </w:tc>
      </w:tr>
      <w:tr w:rsidR="00653513" w:rsidTr="00546AAC">
        <w:tc>
          <w:tcPr>
            <w:tcW w:w="1696" w:type="dxa"/>
          </w:tcPr>
          <w:p w:rsidR="00653513" w:rsidRDefault="00653513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53513" w:rsidRDefault="00862284" w:rsidP="00546AAC">
            <w:pPr>
              <w:jc w:val="left"/>
            </w:pPr>
            <w:r>
              <w:t>3</w:t>
            </w:r>
            <w:r w:rsidR="00980F65">
              <w:t>0001</w:t>
            </w:r>
          </w:p>
        </w:tc>
      </w:tr>
      <w:tr w:rsidR="00653513" w:rsidTr="00546AAC">
        <w:tc>
          <w:tcPr>
            <w:tcW w:w="1696" w:type="dxa"/>
          </w:tcPr>
          <w:p w:rsidR="00653513" w:rsidRDefault="00653513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53513" w:rsidRDefault="007E656C" w:rsidP="00546AAC">
            <w:pPr>
              <w:jc w:val="left"/>
            </w:pPr>
            <w:r>
              <w:t>GET</w:t>
            </w:r>
          </w:p>
        </w:tc>
      </w:tr>
      <w:tr w:rsidR="00653513" w:rsidTr="00546AAC">
        <w:tc>
          <w:tcPr>
            <w:tcW w:w="1696" w:type="dxa"/>
          </w:tcPr>
          <w:p w:rsidR="00653513" w:rsidRDefault="00653513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53513" w:rsidRDefault="00653513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53513" w:rsidTr="00546AAC">
        <w:tc>
          <w:tcPr>
            <w:tcW w:w="1696" w:type="dxa"/>
          </w:tcPr>
          <w:p w:rsidR="00653513" w:rsidRDefault="00653513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53513" w:rsidRDefault="00653513" w:rsidP="001C0922">
            <w:pPr>
              <w:jc w:val="left"/>
            </w:pPr>
            <w:r>
              <w:t>/api/</w:t>
            </w:r>
            <w:r w:rsidR="001C0922">
              <w:rPr>
                <w:rFonts w:hint="eastAsia"/>
              </w:rPr>
              <w:t>c</w:t>
            </w:r>
            <w:r w:rsidR="001C0922">
              <w:t>ustom</w:t>
            </w:r>
            <w:r>
              <w:t>/?Command=</w:t>
            </w:r>
            <w:r w:rsidR="00F827CE">
              <w:t>LIST_CUSTOMS</w:t>
            </w:r>
            <w:r>
              <w:t>&amp;TimeSnap=mmm&amp;Sig=20151023</w:t>
            </w:r>
          </w:p>
        </w:tc>
      </w:tr>
    </w:tbl>
    <w:p w:rsidR="00702BC6" w:rsidRPr="00653513" w:rsidRDefault="00702BC6" w:rsidP="00702BC6">
      <w:pPr>
        <w:rPr>
          <w:bCs/>
        </w:rPr>
      </w:pPr>
    </w:p>
    <w:p w:rsidR="00702BC6" w:rsidRDefault="00702BC6" w:rsidP="00702BC6">
      <w:pPr>
        <w:rPr>
          <w:bCs/>
        </w:rPr>
      </w:pPr>
    </w:p>
    <w:p w:rsidR="00464892" w:rsidRDefault="00FB5146" w:rsidP="00464892">
      <w:pPr>
        <w:pStyle w:val="4"/>
        <w:rPr>
          <w:b w:val="0"/>
        </w:rPr>
      </w:pPr>
      <w:r>
        <w:rPr>
          <w:rFonts w:hint="eastAsia"/>
          <w:b w:val="0"/>
        </w:rPr>
        <w:t>终端</w:t>
      </w:r>
      <w:r w:rsidR="00243C56">
        <w:rPr>
          <w:rFonts w:hint="eastAsia"/>
          <w:b w:val="0"/>
        </w:rPr>
        <w:t>客户</w:t>
      </w:r>
      <w:r>
        <w:rPr>
          <w:rFonts w:hint="eastAsia"/>
          <w:b w:val="0"/>
        </w:rPr>
        <w:t>详情</w:t>
      </w:r>
    </w:p>
    <w:p w:rsidR="00464892" w:rsidRDefault="00464892" w:rsidP="0046489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464892" w:rsidRDefault="00464892" w:rsidP="00464892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464892" w:rsidRDefault="00464892" w:rsidP="0046489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464892" w:rsidRDefault="00B910F4" w:rsidP="00464892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8075A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8075A" w:rsidRDefault="00F8075A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8075A" w:rsidRDefault="00F8075A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075A" w:rsidTr="00546AAC">
        <w:tc>
          <w:tcPr>
            <w:tcW w:w="1696" w:type="dxa"/>
          </w:tcPr>
          <w:p w:rsidR="00F8075A" w:rsidRPr="002C13E2" w:rsidRDefault="00D9293F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F8075A" w:rsidRPr="00E54D5A" w:rsidRDefault="00232177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客户代码</w:t>
            </w:r>
          </w:p>
        </w:tc>
      </w:tr>
      <w:tr w:rsidR="00F8075A" w:rsidTr="00546AAC">
        <w:tc>
          <w:tcPr>
            <w:tcW w:w="1696" w:type="dxa"/>
          </w:tcPr>
          <w:p w:rsidR="00F8075A" w:rsidRDefault="00F8075A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8075A" w:rsidRDefault="00862284" w:rsidP="00546AAC">
            <w:pPr>
              <w:jc w:val="left"/>
            </w:pPr>
            <w:r>
              <w:t>3</w:t>
            </w:r>
            <w:r w:rsidR="00F8075A">
              <w:t>000</w:t>
            </w:r>
            <w:r w:rsidR="00167BD4">
              <w:t>2</w:t>
            </w:r>
          </w:p>
        </w:tc>
      </w:tr>
      <w:tr w:rsidR="00F8075A" w:rsidTr="00546AAC">
        <w:tc>
          <w:tcPr>
            <w:tcW w:w="1696" w:type="dxa"/>
          </w:tcPr>
          <w:p w:rsidR="00F8075A" w:rsidRDefault="00F8075A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8075A" w:rsidRDefault="00F8075A" w:rsidP="00546AAC">
            <w:pPr>
              <w:jc w:val="left"/>
            </w:pPr>
            <w:r>
              <w:t>GET</w:t>
            </w:r>
          </w:p>
        </w:tc>
      </w:tr>
      <w:tr w:rsidR="00F8075A" w:rsidTr="00546AAC">
        <w:tc>
          <w:tcPr>
            <w:tcW w:w="1696" w:type="dxa"/>
          </w:tcPr>
          <w:p w:rsidR="00F8075A" w:rsidRDefault="00F8075A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8075A" w:rsidRDefault="00F8075A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8075A" w:rsidTr="00546AAC">
        <w:tc>
          <w:tcPr>
            <w:tcW w:w="1696" w:type="dxa"/>
          </w:tcPr>
          <w:p w:rsidR="00F8075A" w:rsidRDefault="00F8075A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8075A" w:rsidRDefault="00F8075A" w:rsidP="001C4822">
            <w:pPr>
              <w:jc w:val="left"/>
            </w:pPr>
            <w:r>
              <w:t>/api/</w:t>
            </w:r>
            <w:r w:rsidR="000B05B6">
              <w:t>custom</w:t>
            </w:r>
            <w:r>
              <w:t>/?Command=</w:t>
            </w:r>
            <w:r w:rsidR="001C4822">
              <w:t>INFO</w:t>
            </w:r>
            <w:r w:rsidR="00ED5072">
              <w:t>_CUSTOM</w:t>
            </w:r>
            <w:r>
              <w:t>&amp;TimeSnap=mmm&amp;Sig=20151023</w:t>
            </w:r>
          </w:p>
        </w:tc>
      </w:tr>
    </w:tbl>
    <w:p w:rsidR="00464892" w:rsidRPr="00F8075A" w:rsidRDefault="00464892" w:rsidP="00464892">
      <w:pPr>
        <w:rPr>
          <w:bCs/>
        </w:rPr>
      </w:pPr>
    </w:p>
    <w:p w:rsidR="00464892" w:rsidRDefault="00464892" w:rsidP="00464892">
      <w:pPr>
        <w:rPr>
          <w:bCs/>
        </w:rPr>
      </w:pPr>
    </w:p>
    <w:p w:rsidR="00D64F83" w:rsidRDefault="00064F56" w:rsidP="00D64F83">
      <w:pPr>
        <w:pStyle w:val="4"/>
        <w:rPr>
          <w:b w:val="0"/>
        </w:rPr>
      </w:pPr>
      <w:r>
        <w:rPr>
          <w:rFonts w:hint="eastAsia"/>
          <w:b w:val="0"/>
        </w:rPr>
        <w:t>添加、删除、修改终端</w:t>
      </w:r>
      <w:r w:rsidR="00A950AF">
        <w:rPr>
          <w:rFonts w:hint="eastAsia"/>
          <w:b w:val="0"/>
        </w:rPr>
        <w:t>客户</w:t>
      </w:r>
    </w:p>
    <w:p w:rsidR="00D64F83" w:rsidRDefault="00D64F83" w:rsidP="00D64F8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64F83" w:rsidRDefault="00D64F83" w:rsidP="00D64F83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D64F83" w:rsidRDefault="00D64F83" w:rsidP="00D64F8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64F83" w:rsidRDefault="00B81E25" w:rsidP="00D64F83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D4BC9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AD4BC9" w:rsidRDefault="00AD4BC9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AD4BC9" w:rsidRDefault="00AD4BC9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D4BC9" w:rsidTr="00546AAC">
        <w:tc>
          <w:tcPr>
            <w:tcW w:w="1696" w:type="dxa"/>
          </w:tcPr>
          <w:p w:rsidR="00AD4BC9" w:rsidRPr="002C13E2" w:rsidRDefault="00AD4BC9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AD4BC9" w:rsidRPr="00E54D5A" w:rsidRDefault="00AD4BC9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客户代码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D4BC9" w:rsidRDefault="00862284" w:rsidP="00546AAC">
            <w:pPr>
              <w:jc w:val="left"/>
            </w:pPr>
            <w:r>
              <w:t>3</w:t>
            </w:r>
            <w:r w:rsidR="00AD4BC9">
              <w:t>000</w:t>
            </w:r>
            <w:r>
              <w:t>3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D4BC9" w:rsidRDefault="00AD4BC9" w:rsidP="00546AAC">
            <w:pPr>
              <w:jc w:val="left"/>
            </w:pPr>
            <w:r>
              <w:t>GET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D4BC9" w:rsidRDefault="00AD4BC9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D4BC9" w:rsidRDefault="00AD4BC9" w:rsidP="003F1201">
            <w:pPr>
              <w:jc w:val="left"/>
            </w:pPr>
            <w:r>
              <w:t>/api/</w:t>
            </w:r>
            <w:r w:rsidR="003F1201">
              <w:t>custom</w:t>
            </w:r>
            <w:r>
              <w:t>/?Command=</w:t>
            </w:r>
            <w:r w:rsidR="00940EEF">
              <w:t>ADD</w:t>
            </w:r>
            <w:r w:rsidR="008150DB">
              <w:t>_CUSTOM</w:t>
            </w:r>
            <w:r>
              <w:t>&amp;TimeSnap=mmm&amp;Sig=20151023</w:t>
            </w:r>
          </w:p>
        </w:tc>
      </w:tr>
    </w:tbl>
    <w:p w:rsidR="00D64F83" w:rsidRDefault="00D64F83" w:rsidP="00D64F83">
      <w:pPr>
        <w:rPr>
          <w:bCs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D4BC9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AD4BC9" w:rsidRDefault="00AD4BC9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AD4BC9" w:rsidRDefault="00AD4BC9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D4BC9" w:rsidTr="00546AAC">
        <w:tc>
          <w:tcPr>
            <w:tcW w:w="1696" w:type="dxa"/>
          </w:tcPr>
          <w:p w:rsidR="00AD4BC9" w:rsidRPr="002C13E2" w:rsidRDefault="00AD4BC9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AD4BC9" w:rsidRPr="00E54D5A" w:rsidRDefault="00AD4BC9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客户代码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D4BC9" w:rsidRDefault="00862284" w:rsidP="00546AAC">
            <w:pPr>
              <w:jc w:val="left"/>
            </w:pPr>
            <w:r>
              <w:t>3</w:t>
            </w:r>
            <w:r w:rsidR="00AD4BC9">
              <w:t>000</w:t>
            </w:r>
            <w:r>
              <w:t>4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D4BC9" w:rsidRDefault="00AD4BC9" w:rsidP="00546AAC">
            <w:pPr>
              <w:jc w:val="left"/>
            </w:pPr>
            <w:r>
              <w:t>GET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D4BC9" w:rsidRDefault="00AD4BC9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D4BC9" w:rsidRDefault="00AD4BC9" w:rsidP="00001D11">
            <w:pPr>
              <w:jc w:val="left"/>
            </w:pPr>
            <w:r>
              <w:t>/api/</w:t>
            </w:r>
            <w:r w:rsidR="00001D11">
              <w:t>custom</w:t>
            </w:r>
            <w:r>
              <w:t>/?Command=</w:t>
            </w:r>
            <w:r w:rsidR="008150DB">
              <w:t>MODI_CUSTOM</w:t>
            </w:r>
            <w:r>
              <w:t>&amp;TimeSnap=mmm&amp;Sig=20151023</w:t>
            </w:r>
          </w:p>
        </w:tc>
      </w:tr>
    </w:tbl>
    <w:p w:rsidR="00AD4BC9" w:rsidRDefault="00AD4BC9" w:rsidP="00D64F83">
      <w:pPr>
        <w:rPr>
          <w:bCs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D4BC9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AD4BC9" w:rsidRDefault="00AD4BC9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AD4BC9" w:rsidRDefault="00AD4BC9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D4BC9" w:rsidTr="00546AAC">
        <w:tc>
          <w:tcPr>
            <w:tcW w:w="1696" w:type="dxa"/>
          </w:tcPr>
          <w:p w:rsidR="00AD4BC9" w:rsidRPr="002C13E2" w:rsidRDefault="00AD4BC9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AD4BC9" w:rsidRPr="00E54D5A" w:rsidRDefault="00AD4BC9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客户代码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D4BC9" w:rsidRDefault="00862284" w:rsidP="00546AAC">
            <w:pPr>
              <w:jc w:val="left"/>
            </w:pPr>
            <w:r>
              <w:t>3</w:t>
            </w:r>
            <w:r w:rsidR="00AD4BC9">
              <w:t>000</w:t>
            </w:r>
            <w:r>
              <w:t>5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D4BC9" w:rsidRDefault="00AD4BC9" w:rsidP="00546AAC">
            <w:pPr>
              <w:jc w:val="left"/>
            </w:pPr>
            <w:r>
              <w:t>GET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D4BC9" w:rsidRDefault="00AD4BC9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D4BC9" w:rsidTr="00546AAC">
        <w:tc>
          <w:tcPr>
            <w:tcW w:w="1696" w:type="dxa"/>
          </w:tcPr>
          <w:p w:rsidR="00AD4BC9" w:rsidRDefault="00AD4BC9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D4BC9" w:rsidRDefault="00AD4BC9" w:rsidP="00217E50">
            <w:pPr>
              <w:jc w:val="left"/>
            </w:pPr>
            <w:r>
              <w:t>/api/</w:t>
            </w:r>
            <w:r w:rsidR="00217E50">
              <w:t>custom</w:t>
            </w:r>
            <w:r>
              <w:t>/?Command=</w:t>
            </w:r>
            <w:r w:rsidR="00825671">
              <w:t>DELE_CUSTOM</w:t>
            </w:r>
            <w:r>
              <w:t>&amp;TimeSnap=mmm&amp;Sig=20151023</w:t>
            </w:r>
          </w:p>
        </w:tc>
      </w:tr>
    </w:tbl>
    <w:p w:rsidR="00AD4BC9" w:rsidRPr="00AD4BC9" w:rsidRDefault="00AD4BC9" w:rsidP="00D64F83">
      <w:pPr>
        <w:rPr>
          <w:bCs/>
        </w:rPr>
      </w:pPr>
    </w:p>
    <w:p w:rsidR="00D64F83" w:rsidRDefault="00D64F83" w:rsidP="00D64F83">
      <w:pPr>
        <w:rPr>
          <w:bCs/>
        </w:rPr>
      </w:pPr>
    </w:p>
    <w:p w:rsidR="00706DEE" w:rsidRDefault="00706DEE" w:rsidP="00706DEE">
      <w:pPr>
        <w:rPr>
          <w:bCs/>
        </w:rPr>
      </w:pPr>
    </w:p>
    <w:p w:rsidR="00836326" w:rsidRDefault="00776617" w:rsidP="00836326">
      <w:pPr>
        <w:pStyle w:val="4"/>
        <w:rPr>
          <w:b w:val="0"/>
        </w:rPr>
      </w:pPr>
      <w:r>
        <w:rPr>
          <w:rFonts w:hint="eastAsia"/>
          <w:b w:val="0"/>
        </w:rPr>
        <w:t>终端</w:t>
      </w:r>
      <w:r w:rsidR="004A3D5A">
        <w:rPr>
          <w:rFonts w:hint="eastAsia"/>
          <w:b w:val="0"/>
        </w:rPr>
        <w:t>客户</w:t>
      </w:r>
      <w:r w:rsidR="002F78F4">
        <w:rPr>
          <w:rFonts w:hint="eastAsia"/>
          <w:b w:val="0"/>
        </w:rPr>
        <w:t>下线</w:t>
      </w:r>
    </w:p>
    <w:p w:rsidR="00836326" w:rsidRDefault="00836326" w:rsidP="0083632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836326" w:rsidRDefault="00836326" w:rsidP="00836326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836326" w:rsidRDefault="00836326" w:rsidP="0083632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836326" w:rsidRDefault="00236C99" w:rsidP="00836326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32DD5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D32DD5" w:rsidRDefault="00D32DD5" w:rsidP="00546AAC">
            <w:pPr>
              <w:spacing w:line="480" w:lineRule="auto"/>
              <w:jc w:val="center"/>
              <w:rPr>
                <w:b/>
              </w:rPr>
            </w:pPr>
            <w:bookmarkStart w:id="9" w:name="OLE_LINK1"/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D32DD5" w:rsidRDefault="00D32DD5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32DD5" w:rsidTr="00546AAC">
        <w:tc>
          <w:tcPr>
            <w:tcW w:w="1696" w:type="dxa"/>
          </w:tcPr>
          <w:p w:rsidR="00D32DD5" w:rsidRPr="002C13E2" w:rsidRDefault="00D32DD5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D32DD5" w:rsidRPr="00E54D5A" w:rsidRDefault="00D32DD5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客户代码</w:t>
            </w:r>
          </w:p>
        </w:tc>
      </w:tr>
      <w:tr w:rsidR="00D32DD5" w:rsidTr="00546AAC">
        <w:tc>
          <w:tcPr>
            <w:tcW w:w="1696" w:type="dxa"/>
          </w:tcPr>
          <w:p w:rsidR="00D32DD5" w:rsidRDefault="00D32DD5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D32DD5" w:rsidRDefault="00862284" w:rsidP="00EA7A6E">
            <w:pPr>
              <w:jc w:val="left"/>
            </w:pPr>
            <w:r>
              <w:t>3</w:t>
            </w:r>
            <w:r w:rsidR="00D32DD5">
              <w:t>000</w:t>
            </w:r>
            <w:r w:rsidR="00EA7A6E">
              <w:t>6</w:t>
            </w:r>
          </w:p>
        </w:tc>
      </w:tr>
      <w:tr w:rsidR="00D32DD5" w:rsidTr="00546AAC">
        <w:tc>
          <w:tcPr>
            <w:tcW w:w="1696" w:type="dxa"/>
          </w:tcPr>
          <w:p w:rsidR="00D32DD5" w:rsidRDefault="00D32DD5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D32DD5" w:rsidRDefault="00D32DD5" w:rsidP="00546AAC">
            <w:pPr>
              <w:jc w:val="left"/>
            </w:pPr>
            <w:r>
              <w:t>GET</w:t>
            </w:r>
          </w:p>
        </w:tc>
      </w:tr>
      <w:tr w:rsidR="00D32DD5" w:rsidTr="00546AAC">
        <w:tc>
          <w:tcPr>
            <w:tcW w:w="1696" w:type="dxa"/>
          </w:tcPr>
          <w:p w:rsidR="00D32DD5" w:rsidRDefault="00D32DD5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D32DD5" w:rsidRDefault="00D32DD5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32DD5" w:rsidTr="00546AAC">
        <w:tc>
          <w:tcPr>
            <w:tcW w:w="1696" w:type="dxa"/>
          </w:tcPr>
          <w:p w:rsidR="00D32DD5" w:rsidRDefault="00D32DD5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D32DD5" w:rsidRDefault="00D32DD5" w:rsidP="00CB1B66">
            <w:pPr>
              <w:jc w:val="left"/>
            </w:pPr>
            <w:r>
              <w:t>/api/custom/?Command=</w:t>
            </w:r>
            <w:r w:rsidR="00CB1B66">
              <w:t>OFFLINE</w:t>
            </w:r>
            <w:r>
              <w:t>_CUSTOM&amp;TimeSnap=mmm&amp;Sig=20151023</w:t>
            </w:r>
          </w:p>
        </w:tc>
      </w:tr>
      <w:bookmarkEnd w:id="9"/>
    </w:tbl>
    <w:p w:rsidR="00836326" w:rsidRPr="00D32DD5" w:rsidRDefault="00836326" w:rsidP="00836326">
      <w:pPr>
        <w:rPr>
          <w:bCs/>
        </w:rPr>
      </w:pPr>
    </w:p>
    <w:p w:rsidR="00836326" w:rsidRDefault="00836326" w:rsidP="00836326">
      <w:pPr>
        <w:rPr>
          <w:bCs/>
        </w:rPr>
      </w:pPr>
    </w:p>
    <w:p w:rsidR="00464892" w:rsidRPr="00836326" w:rsidRDefault="00464892" w:rsidP="00702BC6">
      <w:pPr>
        <w:rPr>
          <w:bCs/>
        </w:rPr>
      </w:pPr>
    </w:p>
    <w:p w:rsidR="004B6389" w:rsidRPr="00E42F37" w:rsidRDefault="001D00B7" w:rsidP="004B6389">
      <w:pPr>
        <w:pStyle w:val="3"/>
      </w:pPr>
      <w:r>
        <w:rPr>
          <w:rFonts w:hint="eastAsia"/>
        </w:rPr>
        <w:t>代理商</w:t>
      </w:r>
      <w:r w:rsidR="004B6389">
        <w:rPr>
          <w:rFonts w:hint="eastAsia"/>
        </w:rPr>
        <w:t>管理</w:t>
      </w:r>
      <w:r w:rsidR="004B6389">
        <w:rPr>
          <w:rFonts w:hint="eastAsia"/>
        </w:rPr>
        <w:t>API</w:t>
      </w:r>
    </w:p>
    <w:p w:rsidR="004B6389" w:rsidRDefault="007D2CDA" w:rsidP="004B6389">
      <w:pPr>
        <w:pStyle w:val="4"/>
        <w:rPr>
          <w:b w:val="0"/>
        </w:rPr>
      </w:pPr>
      <w:r>
        <w:rPr>
          <w:rFonts w:hint="eastAsia"/>
          <w:b w:val="0"/>
        </w:rPr>
        <w:t>代理商列表</w:t>
      </w:r>
    </w:p>
    <w:p w:rsidR="004B6389" w:rsidRDefault="004B6389" w:rsidP="004B638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9A034E" w:rsidRDefault="009A034E" w:rsidP="009A034E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9A034E" w:rsidRDefault="009A034E" w:rsidP="009A034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F47B9" w:rsidRDefault="00CD2874" w:rsidP="00FF47B9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A7A6E" w:rsidTr="00546AAC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EA7A6E" w:rsidRDefault="00EA7A6E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EA7A6E" w:rsidRDefault="00EA7A6E" w:rsidP="00546AA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A7A6E" w:rsidTr="00546AAC">
        <w:tc>
          <w:tcPr>
            <w:tcW w:w="1696" w:type="dxa"/>
          </w:tcPr>
          <w:p w:rsidR="00EA7A6E" w:rsidRPr="002C13E2" w:rsidRDefault="00EA7A6E" w:rsidP="00546AA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6600" w:type="dxa"/>
          </w:tcPr>
          <w:p w:rsidR="00EA7A6E" w:rsidRPr="00E54D5A" w:rsidRDefault="00EA7A6E" w:rsidP="00546A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客户代码</w:t>
            </w:r>
          </w:p>
        </w:tc>
      </w:tr>
      <w:tr w:rsidR="00EA7A6E" w:rsidTr="00546AAC">
        <w:tc>
          <w:tcPr>
            <w:tcW w:w="1696" w:type="dxa"/>
          </w:tcPr>
          <w:p w:rsidR="00EA7A6E" w:rsidRDefault="00EA7A6E" w:rsidP="00546AAC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EA7A6E" w:rsidRDefault="00EA7A6E" w:rsidP="00546AAC">
            <w:pPr>
              <w:jc w:val="left"/>
            </w:pPr>
            <w:r>
              <w:t>30006</w:t>
            </w:r>
          </w:p>
        </w:tc>
      </w:tr>
      <w:tr w:rsidR="00EA7A6E" w:rsidTr="00546AAC">
        <w:tc>
          <w:tcPr>
            <w:tcW w:w="1696" w:type="dxa"/>
          </w:tcPr>
          <w:p w:rsidR="00EA7A6E" w:rsidRDefault="00EA7A6E" w:rsidP="00546AAC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EA7A6E" w:rsidRDefault="00EA7A6E" w:rsidP="00546AAC">
            <w:pPr>
              <w:jc w:val="left"/>
            </w:pPr>
            <w:r>
              <w:t>GET</w:t>
            </w:r>
          </w:p>
        </w:tc>
      </w:tr>
      <w:tr w:rsidR="00EA7A6E" w:rsidTr="00546AAC">
        <w:tc>
          <w:tcPr>
            <w:tcW w:w="1696" w:type="dxa"/>
          </w:tcPr>
          <w:p w:rsidR="00EA7A6E" w:rsidRDefault="00EA7A6E" w:rsidP="00546AAC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EA7A6E" w:rsidRDefault="00EA7A6E" w:rsidP="00546AAC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EA7A6E" w:rsidTr="00546AAC">
        <w:tc>
          <w:tcPr>
            <w:tcW w:w="1696" w:type="dxa"/>
          </w:tcPr>
          <w:p w:rsidR="00EA7A6E" w:rsidRDefault="00EA7A6E" w:rsidP="00546AAC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EA7A6E" w:rsidRDefault="00EA7A6E" w:rsidP="0066751C">
            <w:pPr>
              <w:jc w:val="left"/>
            </w:pPr>
            <w:r>
              <w:t>/api/</w:t>
            </w:r>
            <w:bookmarkStart w:id="10" w:name="OLE_LINK12"/>
            <w:bookmarkStart w:id="11" w:name="OLE_LINK13"/>
            <w:r>
              <w:t>custom</w:t>
            </w:r>
            <w:bookmarkEnd w:id="10"/>
            <w:bookmarkEnd w:id="11"/>
            <w:r>
              <w:t>/?Command=</w:t>
            </w:r>
            <w:r w:rsidR="0066751C">
              <w:t>LIST_AGENT</w:t>
            </w:r>
            <w:r>
              <w:t>&amp;TimeSnap=mmm&amp;Sig=20151023</w:t>
            </w:r>
          </w:p>
        </w:tc>
      </w:tr>
    </w:tbl>
    <w:p w:rsidR="009A034E" w:rsidRPr="00EA7A6E" w:rsidRDefault="009A034E" w:rsidP="009A034E">
      <w:pPr>
        <w:rPr>
          <w:bCs/>
        </w:rPr>
      </w:pPr>
    </w:p>
    <w:p w:rsidR="00786C64" w:rsidRDefault="00D15A97" w:rsidP="00786C64">
      <w:pPr>
        <w:pStyle w:val="4"/>
        <w:rPr>
          <w:b w:val="0"/>
        </w:rPr>
      </w:pPr>
      <w:r>
        <w:rPr>
          <w:rFonts w:hint="eastAsia"/>
          <w:b w:val="0"/>
        </w:rPr>
        <w:t>代理商注册</w:t>
      </w:r>
      <w:r w:rsidR="00C10779">
        <w:rPr>
          <w:rFonts w:hint="eastAsia"/>
          <w:b w:val="0"/>
        </w:rPr>
        <w:t>、停用</w:t>
      </w:r>
    </w:p>
    <w:p w:rsidR="00786C64" w:rsidRDefault="00786C64" w:rsidP="00786C6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786C64" w:rsidRDefault="00786C64" w:rsidP="00786C64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786C64" w:rsidRDefault="00786C64" w:rsidP="00786C6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1B7DFB" w:rsidRDefault="00AC56B5" w:rsidP="001B7DFB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1B7DFB" w:rsidRDefault="001B7DFB" w:rsidP="001B7DF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786C64" w:rsidRDefault="00786C64" w:rsidP="00786C64">
      <w:pPr>
        <w:rPr>
          <w:bCs/>
        </w:rPr>
      </w:pPr>
    </w:p>
    <w:p w:rsidR="009C0A94" w:rsidRDefault="009C0A94" w:rsidP="009C0A94">
      <w:pPr>
        <w:pStyle w:val="4"/>
        <w:rPr>
          <w:b w:val="0"/>
        </w:rPr>
      </w:pPr>
      <w:r>
        <w:rPr>
          <w:rFonts w:hint="eastAsia"/>
          <w:b w:val="0"/>
        </w:rPr>
        <w:t>代理</w:t>
      </w:r>
      <w:r w:rsidR="00E34B22">
        <w:rPr>
          <w:rFonts w:hint="eastAsia"/>
          <w:b w:val="0"/>
        </w:rPr>
        <w:t>信息修改</w:t>
      </w:r>
    </w:p>
    <w:p w:rsidR="009C0A94" w:rsidRDefault="009C0A94" w:rsidP="009C0A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9C0A94" w:rsidRDefault="009C0A94" w:rsidP="009C0A94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9C0A94" w:rsidRDefault="009C0A94" w:rsidP="009C0A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390266" w:rsidRDefault="0061282A" w:rsidP="00390266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390266" w:rsidRDefault="00390266" w:rsidP="0039026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786C64" w:rsidRPr="009C0A94" w:rsidRDefault="00786C64" w:rsidP="009A034E">
      <w:pPr>
        <w:rPr>
          <w:bCs/>
        </w:rPr>
      </w:pPr>
    </w:p>
    <w:p w:rsidR="00145434" w:rsidRDefault="00145434" w:rsidP="00145434">
      <w:pPr>
        <w:pStyle w:val="4"/>
        <w:rPr>
          <w:b w:val="0"/>
        </w:rPr>
      </w:pPr>
      <w:r>
        <w:rPr>
          <w:rFonts w:hint="eastAsia"/>
          <w:b w:val="0"/>
        </w:rPr>
        <w:t>代理</w:t>
      </w:r>
      <w:r w:rsidR="00777B42">
        <w:rPr>
          <w:rFonts w:hint="eastAsia"/>
          <w:b w:val="0"/>
        </w:rPr>
        <w:t>结算</w:t>
      </w:r>
    </w:p>
    <w:p w:rsidR="00145434" w:rsidRDefault="00145434" w:rsidP="0014543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145434" w:rsidRDefault="00145434" w:rsidP="00145434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145434" w:rsidRDefault="00145434" w:rsidP="0014543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960462" w:rsidRDefault="00C304CB" w:rsidP="00960462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960462" w:rsidRDefault="00960462" w:rsidP="0096046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145434" w:rsidRPr="009C0A94" w:rsidRDefault="00145434" w:rsidP="00145434">
      <w:pPr>
        <w:rPr>
          <w:bCs/>
        </w:rPr>
      </w:pPr>
    </w:p>
    <w:p w:rsidR="00291352" w:rsidRDefault="00EE2A13" w:rsidP="00291352">
      <w:pPr>
        <w:pStyle w:val="4"/>
        <w:rPr>
          <w:b w:val="0"/>
        </w:rPr>
      </w:pPr>
      <w:r>
        <w:rPr>
          <w:rFonts w:hint="eastAsia"/>
          <w:b w:val="0"/>
        </w:rPr>
        <w:t>查询</w:t>
      </w:r>
      <w:r w:rsidR="00A8497A">
        <w:rPr>
          <w:rFonts w:hint="eastAsia"/>
          <w:b w:val="0"/>
        </w:rPr>
        <w:t>代理</w:t>
      </w:r>
      <w:r>
        <w:rPr>
          <w:rFonts w:hint="eastAsia"/>
          <w:b w:val="0"/>
        </w:rPr>
        <w:t>终端客户</w:t>
      </w:r>
    </w:p>
    <w:p w:rsidR="00291352" w:rsidRDefault="00291352" w:rsidP="0029135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291352" w:rsidRDefault="00291352" w:rsidP="00291352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291352" w:rsidRDefault="00291352" w:rsidP="0029135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1F538D" w:rsidRDefault="001D353A" w:rsidP="001F538D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协议详情</w:t>
      </w:r>
    </w:p>
    <w:p w:rsidR="001F538D" w:rsidRDefault="001F538D" w:rsidP="001F538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9A034E" w:rsidRPr="00A8497A" w:rsidRDefault="009A034E" w:rsidP="009A034E">
      <w:pPr>
        <w:rPr>
          <w:bCs/>
        </w:rPr>
      </w:pPr>
    </w:p>
    <w:p w:rsidR="002479E4" w:rsidRPr="00E42F37" w:rsidRDefault="00C66579" w:rsidP="002479E4">
      <w:pPr>
        <w:pStyle w:val="3"/>
      </w:pPr>
      <w:r>
        <w:rPr>
          <w:rFonts w:hint="eastAsia"/>
        </w:rPr>
        <w:t>日志与建议</w:t>
      </w:r>
      <w:r w:rsidR="002479E4">
        <w:rPr>
          <w:rFonts w:hint="eastAsia"/>
        </w:rPr>
        <w:t>API</w:t>
      </w:r>
    </w:p>
    <w:p w:rsidR="002479E4" w:rsidRDefault="00D66711" w:rsidP="002479E4">
      <w:pPr>
        <w:pStyle w:val="4"/>
        <w:rPr>
          <w:b w:val="0"/>
        </w:rPr>
      </w:pPr>
      <w:r>
        <w:rPr>
          <w:rFonts w:hint="eastAsia"/>
          <w:b w:val="0"/>
        </w:rPr>
        <w:t>日志查询</w:t>
      </w:r>
    </w:p>
    <w:p w:rsidR="002479E4" w:rsidRDefault="002479E4" w:rsidP="002479E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165FC7" w:rsidRDefault="00165FC7" w:rsidP="00165FC7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165FC7" w:rsidRDefault="00165FC7" w:rsidP="00165FC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165FC7" w:rsidRDefault="00165FC7" w:rsidP="00165FC7">
      <w:pPr>
        <w:rPr>
          <w:bCs/>
        </w:rPr>
      </w:pPr>
    </w:p>
    <w:p w:rsidR="00165FC7" w:rsidRDefault="00165FC7" w:rsidP="00165FC7">
      <w:pPr>
        <w:rPr>
          <w:bCs/>
        </w:rPr>
      </w:pPr>
    </w:p>
    <w:p w:rsidR="00165FC7" w:rsidRDefault="00691840" w:rsidP="00165FC7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165FC7" w:rsidRDefault="00165FC7" w:rsidP="00165FC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8B5D9A" w:rsidRDefault="00071AF2" w:rsidP="008B5D9A">
      <w:pPr>
        <w:pStyle w:val="4"/>
        <w:rPr>
          <w:b w:val="0"/>
        </w:rPr>
      </w:pPr>
      <w:r>
        <w:rPr>
          <w:rFonts w:hint="eastAsia"/>
          <w:b w:val="0"/>
        </w:rPr>
        <w:t>建议</w:t>
      </w:r>
      <w:r w:rsidR="00512B3B">
        <w:rPr>
          <w:rFonts w:hint="eastAsia"/>
          <w:b w:val="0"/>
        </w:rPr>
        <w:t>列表</w:t>
      </w:r>
    </w:p>
    <w:p w:rsidR="008B5D9A" w:rsidRDefault="008B5D9A" w:rsidP="008B5D9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8B5D9A" w:rsidRDefault="008B5D9A" w:rsidP="008B5D9A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8B5D9A" w:rsidRDefault="008B5D9A" w:rsidP="008B5D9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8B5D9A" w:rsidRDefault="008B5D9A" w:rsidP="008B5D9A">
      <w:pPr>
        <w:rPr>
          <w:bCs/>
        </w:rPr>
      </w:pPr>
    </w:p>
    <w:p w:rsidR="008B5D9A" w:rsidRDefault="00AC50BA" w:rsidP="008B5D9A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8B5D9A" w:rsidRDefault="008B5D9A" w:rsidP="008B5D9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8B5D9A" w:rsidRDefault="008B5D9A" w:rsidP="008B5D9A">
      <w:pPr>
        <w:rPr>
          <w:bCs/>
        </w:rPr>
      </w:pPr>
    </w:p>
    <w:p w:rsidR="00496F1B" w:rsidRDefault="00496F1B" w:rsidP="00496F1B">
      <w:pPr>
        <w:pStyle w:val="4"/>
        <w:rPr>
          <w:b w:val="0"/>
        </w:rPr>
      </w:pPr>
      <w:r>
        <w:rPr>
          <w:rFonts w:hint="eastAsia"/>
          <w:b w:val="0"/>
        </w:rPr>
        <w:t>建议</w:t>
      </w:r>
      <w:r w:rsidR="00B2793D">
        <w:rPr>
          <w:rFonts w:hint="eastAsia"/>
          <w:b w:val="0"/>
        </w:rPr>
        <w:t>回复</w:t>
      </w:r>
    </w:p>
    <w:p w:rsidR="00496F1B" w:rsidRDefault="00496F1B" w:rsidP="00496F1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496F1B" w:rsidRDefault="00496F1B" w:rsidP="00496F1B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496F1B" w:rsidRDefault="00496F1B" w:rsidP="00496F1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496F1B" w:rsidRDefault="00496F1B" w:rsidP="00496F1B">
      <w:pPr>
        <w:rPr>
          <w:bCs/>
        </w:rPr>
      </w:pPr>
    </w:p>
    <w:p w:rsidR="00496F1B" w:rsidRDefault="004801CB" w:rsidP="00496F1B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496F1B" w:rsidRDefault="00496F1B" w:rsidP="00496F1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496F1B" w:rsidRDefault="00496F1B" w:rsidP="00496F1B">
      <w:pPr>
        <w:rPr>
          <w:bCs/>
        </w:rPr>
      </w:pPr>
    </w:p>
    <w:p w:rsidR="00165FC7" w:rsidRPr="00496F1B" w:rsidRDefault="00165FC7" w:rsidP="00165FC7">
      <w:pPr>
        <w:rPr>
          <w:bCs/>
        </w:rPr>
      </w:pPr>
    </w:p>
    <w:p w:rsidR="00955EE8" w:rsidRPr="00E42F37" w:rsidRDefault="00CD3FDB" w:rsidP="00955EE8">
      <w:pPr>
        <w:pStyle w:val="3"/>
      </w:pPr>
      <w:r>
        <w:rPr>
          <w:rFonts w:hint="eastAsia"/>
        </w:rPr>
        <w:t>版本与升级</w:t>
      </w:r>
      <w:r w:rsidR="00955EE8">
        <w:rPr>
          <w:rFonts w:hint="eastAsia"/>
        </w:rPr>
        <w:t>API</w:t>
      </w:r>
    </w:p>
    <w:p w:rsidR="00955EE8" w:rsidRDefault="00460BB1" w:rsidP="00955EE8">
      <w:pPr>
        <w:pStyle w:val="4"/>
        <w:rPr>
          <w:b w:val="0"/>
        </w:rPr>
      </w:pPr>
      <w:r>
        <w:rPr>
          <w:rFonts w:hint="eastAsia"/>
          <w:b w:val="0"/>
        </w:rPr>
        <w:t>版本列表</w:t>
      </w:r>
    </w:p>
    <w:p w:rsidR="00955EE8" w:rsidRDefault="00955EE8" w:rsidP="00955EE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9E7DE1" w:rsidRDefault="009E7DE1" w:rsidP="009E7DE1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9E7DE1" w:rsidRDefault="009E7DE1" w:rsidP="009E7DE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9E7DE1" w:rsidRDefault="009E7DE1" w:rsidP="009E7DE1">
      <w:pPr>
        <w:rPr>
          <w:bCs/>
        </w:rPr>
      </w:pPr>
    </w:p>
    <w:p w:rsidR="009E7DE1" w:rsidRDefault="009E7DE1" w:rsidP="009E7DE1">
      <w:pPr>
        <w:rPr>
          <w:bCs/>
        </w:rPr>
      </w:pPr>
    </w:p>
    <w:p w:rsidR="009E7DE1" w:rsidRDefault="00BE08FB" w:rsidP="009E7DE1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9E7DE1" w:rsidRDefault="009E7DE1" w:rsidP="009E7DE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4E07DB" w:rsidRDefault="004E07DB" w:rsidP="004E07DB">
      <w:pPr>
        <w:pStyle w:val="4"/>
        <w:rPr>
          <w:b w:val="0"/>
        </w:rPr>
      </w:pPr>
      <w:r>
        <w:rPr>
          <w:rFonts w:hint="eastAsia"/>
          <w:b w:val="0"/>
        </w:rPr>
        <w:t>版本</w:t>
      </w:r>
      <w:r w:rsidR="00E470A4">
        <w:rPr>
          <w:rFonts w:hint="eastAsia"/>
          <w:b w:val="0"/>
        </w:rPr>
        <w:t>发布</w:t>
      </w:r>
    </w:p>
    <w:p w:rsidR="004E07DB" w:rsidRDefault="004E07DB" w:rsidP="004E07D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4E07DB" w:rsidRDefault="004E07DB" w:rsidP="004E07DB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4E07DB" w:rsidRDefault="004E07DB" w:rsidP="004E07D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4E07DB" w:rsidRDefault="004E07DB" w:rsidP="004E07DB">
      <w:pPr>
        <w:rPr>
          <w:bCs/>
        </w:rPr>
      </w:pPr>
    </w:p>
    <w:p w:rsidR="004E07DB" w:rsidRDefault="00096C6C" w:rsidP="004E07DB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4E07DB" w:rsidRDefault="004E07DB" w:rsidP="004E07DB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4E07DB" w:rsidRDefault="004E07DB" w:rsidP="004E07DB">
      <w:pPr>
        <w:rPr>
          <w:bCs/>
        </w:rPr>
      </w:pPr>
    </w:p>
    <w:p w:rsidR="00911694" w:rsidRDefault="00177A4A" w:rsidP="00911694">
      <w:pPr>
        <w:pStyle w:val="4"/>
        <w:rPr>
          <w:b w:val="0"/>
        </w:rPr>
      </w:pPr>
      <w:r>
        <w:rPr>
          <w:rFonts w:hint="eastAsia"/>
          <w:b w:val="0"/>
        </w:rPr>
        <w:t>查询版本升级记录</w:t>
      </w:r>
    </w:p>
    <w:p w:rsidR="00911694" w:rsidRDefault="00911694" w:rsidP="009116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911694" w:rsidRDefault="00911694" w:rsidP="00911694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911694" w:rsidRDefault="00911694" w:rsidP="009116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911694" w:rsidRDefault="00911694" w:rsidP="00911694">
      <w:pPr>
        <w:rPr>
          <w:bCs/>
        </w:rPr>
      </w:pPr>
    </w:p>
    <w:p w:rsidR="00911694" w:rsidRDefault="00357362" w:rsidP="00911694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911694" w:rsidRDefault="00911694" w:rsidP="009116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911694" w:rsidRDefault="00911694" w:rsidP="00911694">
      <w:pPr>
        <w:rPr>
          <w:bCs/>
        </w:rPr>
      </w:pPr>
    </w:p>
    <w:p w:rsidR="009E7DE1" w:rsidRPr="00911694" w:rsidRDefault="009E7DE1" w:rsidP="009E7DE1">
      <w:pPr>
        <w:rPr>
          <w:bCs/>
        </w:rPr>
      </w:pPr>
    </w:p>
    <w:p w:rsidR="00DE1B9D" w:rsidRPr="00E42F37" w:rsidRDefault="00291AC5" w:rsidP="00DE1B9D">
      <w:pPr>
        <w:pStyle w:val="3"/>
      </w:pPr>
      <w:r>
        <w:rPr>
          <w:rFonts w:hint="eastAsia"/>
        </w:rPr>
        <w:t>定时任务</w:t>
      </w:r>
      <w:r w:rsidR="00DE1B9D">
        <w:rPr>
          <w:rFonts w:hint="eastAsia"/>
        </w:rPr>
        <w:t>API</w:t>
      </w:r>
    </w:p>
    <w:p w:rsidR="00DE1B9D" w:rsidRDefault="00604D20" w:rsidP="00DE1B9D">
      <w:pPr>
        <w:pStyle w:val="4"/>
        <w:rPr>
          <w:b w:val="0"/>
        </w:rPr>
      </w:pPr>
      <w:r>
        <w:rPr>
          <w:rFonts w:hint="eastAsia"/>
          <w:b w:val="0"/>
        </w:rPr>
        <w:t>任务</w:t>
      </w:r>
      <w:r w:rsidR="005A2934">
        <w:rPr>
          <w:rFonts w:hint="eastAsia"/>
          <w:b w:val="0"/>
        </w:rPr>
        <w:t>列表</w:t>
      </w:r>
    </w:p>
    <w:p w:rsidR="00DE1B9D" w:rsidRDefault="00DE1B9D" w:rsidP="00DE1B9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9587E" w:rsidRDefault="0009587E" w:rsidP="0009587E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9587E" w:rsidRDefault="0009587E" w:rsidP="0009587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9587E" w:rsidRDefault="0009587E" w:rsidP="0009587E">
      <w:pPr>
        <w:rPr>
          <w:bCs/>
        </w:rPr>
      </w:pPr>
    </w:p>
    <w:p w:rsidR="0009587E" w:rsidRDefault="0009587E" w:rsidP="0009587E">
      <w:pPr>
        <w:rPr>
          <w:bCs/>
        </w:rPr>
      </w:pPr>
    </w:p>
    <w:p w:rsidR="0009587E" w:rsidRDefault="0083489B" w:rsidP="0009587E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09587E" w:rsidRDefault="0009587E" w:rsidP="0009587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0D02B9" w:rsidRDefault="006E7CFD" w:rsidP="000D02B9">
      <w:pPr>
        <w:pStyle w:val="4"/>
        <w:rPr>
          <w:b w:val="0"/>
        </w:rPr>
      </w:pPr>
      <w:r>
        <w:rPr>
          <w:rFonts w:hint="eastAsia"/>
          <w:b w:val="0"/>
        </w:rPr>
        <w:t>任务详情</w:t>
      </w:r>
    </w:p>
    <w:p w:rsidR="000D02B9" w:rsidRDefault="000D02B9" w:rsidP="000D02B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D02B9" w:rsidRDefault="000D02B9" w:rsidP="000D02B9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D02B9" w:rsidRDefault="000D02B9" w:rsidP="000D02B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D02B9" w:rsidRDefault="000D02B9" w:rsidP="000D02B9">
      <w:pPr>
        <w:rPr>
          <w:bCs/>
        </w:rPr>
      </w:pPr>
    </w:p>
    <w:p w:rsidR="00607E41" w:rsidRDefault="00475E3B" w:rsidP="00607E41">
      <w:pPr>
        <w:pStyle w:val="4"/>
        <w:rPr>
          <w:b w:val="0"/>
        </w:rPr>
      </w:pPr>
      <w:r>
        <w:rPr>
          <w:rFonts w:hint="eastAsia"/>
          <w:b w:val="0"/>
        </w:rPr>
        <w:t>增加、修改、删除</w:t>
      </w:r>
      <w:r w:rsidR="004B184E">
        <w:rPr>
          <w:rFonts w:hint="eastAsia"/>
          <w:b w:val="0"/>
        </w:rPr>
        <w:t>任务</w:t>
      </w:r>
    </w:p>
    <w:p w:rsidR="00607E41" w:rsidRDefault="00607E41" w:rsidP="00607E4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607E41" w:rsidRDefault="00607E41" w:rsidP="00607E41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607E41" w:rsidRDefault="00607E41" w:rsidP="00607E4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607E41" w:rsidRDefault="00607E41" w:rsidP="00607E41">
      <w:pPr>
        <w:rPr>
          <w:bCs/>
        </w:rPr>
      </w:pPr>
    </w:p>
    <w:p w:rsidR="000D02B9" w:rsidRPr="00607E41" w:rsidRDefault="000D02B9" w:rsidP="000D02B9">
      <w:pPr>
        <w:rPr>
          <w:bCs/>
        </w:rPr>
      </w:pPr>
    </w:p>
    <w:p w:rsidR="000D02B9" w:rsidRDefault="006A79E0" w:rsidP="000D02B9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0D02B9" w:rsidRDefault="000D02B9" w:rsidP="000D02B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09587E" w:rsidRPr="000D02B9" w:rsidRDefault="0009587E" w:rsidP="0009587E">
      <w:pPr>
        <w:rPr>
          <w:bCs/>
        </w:rPr>
      </w:pPr>
    </w:p>
    <w:p w:rsidR="003D4D33" w:rsidRPr="00E42F37" w:rsidRDefault="008B46BE" w:rsidP="003D4D33">
      <w:pPr>
        <w:pStyle w:val="3"/>
      </w:pPr>
      <w:r>
        <w:rPr>
          <w:rFonts w:hint="eastAsia"/>
        </w:rPr>
        <w:t>交易与订单</w:t>
      </w:r>
      <w:r w:rsidR="003D4D33">
        <w:rPr>
          <w:rFonts w:hint="eastAsia"/>
        </w:rPr>
        <w:t>API</w:t>
      </w:r>
    </w:p>
    <w:p w:rsidR="003D4D33" w:rsidRDefault="006D60BD" w:rsidP="003D4D33">
      <w:pPr>
        <w:pStyle w:val="4"/>
        <w:rPr>
          <w:b w:val="0"/>
        </w:rPr>
      </w:pPr>
      <w:r>
        <w:rPr>
          <w:rFonts w:hint="eastAsia"/>
          <w:b w:val="0"/>
        </w:rPr>
        <w:t>订单</w:t>
      </w:r>
      <w:r w:rsidR="003A36EB">
        <w:rPr>
          <w:rFonts w:hint="eastAsia"/>
          <w:b w:val="0"/>
        </w:rPr>
        <w:t>列表</w:t>
      </w:r>
    </w:p>
    <w:p w:rsidR="003D4D33" w:rsidRDefault="003D4D33" w:rsidP="003D4D33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9587E" w:rsidRDefault="0009587E" w:rsidP="0009587E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9587E" w:rsidRDefault="0009587E" w:rsidP="0009587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9587E" w:rsidRDefault="0009587E" w:rsidP="0009587E">
      <w:pPr>
        <w:rPr>
          <w:bCs/>
        </w:rPr>
      </w:pPr>
    </w:p>
    <w:p w:rsidR="0009587E" w:rsidRDefault="0009587E" w:rsidP="0009587E">
      <w:pPr>
        <w:rPr>
          <w:bCs/>
        </w:rPr>
      </w:pPr>
    </w:p>
    <w:p w:rsidR="0009587E" w:rsidRDefault="00060AB2" w:rsidP="0009587E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09587E" w:rsidRDefault="0009587E" w:rsidP="0009587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0E2DED" w:rsidRDefault="003D3A9D" w:rsidP="000E2DED">
      <w:pPr>
        <w:pStyle w:val="4"/>
        <w:rPr>
          <w:b w:val="0"/>
        </w:rPr>
      </w:pPr>
      <w:r>
        <w:rPr>
          <w:rFonts w:hint="eastAsia"/>
          <w:b w:val="0"/>
        </w:rPr>
        <w:t>订单详情</w:t>
      </w:r>
    </w:p>
    <w:p w:rsidR="000E2DED" w:rsidRDefault="000E2DED" w:rsidP="000E2DE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E2DED" w:rsidRDefault="000E2DED" w:rsidP="000E2DED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E2DED" w:rsidRDefault="000E2DED" w:rsidP="000E2DE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E2DED" w:rsidRDefault="000E2DED" w:rsidP="000E2DED">
      <w:pPr>
        <w:rPr>
          <w:bCs/>
        </w:rPr>
      </w:pPr>
    </w:p>
    <w:p w:rsidR="000E2DED" w:rsidRDefault="000E2DED" w:rsidP="000E2DED">
      <w:pPr>
        <w:rPr>
          <w:bCs/>
        </w:rPr>
      </w:pPr>
    </w:p>
    <w:p w:rsidR="000E2DED" w:rsidRDefault="00252B8D" w:rsidP="000E2DED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0E2DED" w:rsidRDefault="000E2DED" w:rsidP="000E2DE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F20B17" w:rsidRDefault="00F20B17" w:rsidP="00F20B17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订单</w:t>
      </w:r>
      <w:r w:rsidR="004015A5">
        <w:rPr>
          <w:rFonts w:hint="eastAsia"/>
          <w:b w:val="0"/>
        </w:rPr>
        <w:t>创建</w:t>
      </w:r>
    </w:p>
    <w:p w:rsidR="00F20B17" w:rsidRDefault="00F20B17" w:rsidP="00F20B1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20B17" w:rsidRDefault="00F20B17" w:rsidP="00F20B17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F20B17" w:rsidRDefault="00F20B17" w:rsidP="00F20B1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20B17" w:rsidRDefault="00F20B17" w:rsidP="00F20B17">
      <w:pPr>
        <w:rPr>
          <w:bCs/>
        </w:rPr>
      </w:pPr>
    </w:p>
    <w:p w:rsidR="00F20B17" w:rsidRDefault="00F20B17" w:rsidP="00F20B17">
      <w:pPr>
        <w:rPr>
          <w:bCs/>
        </w:rPr>
      </w:pPr>
    </w:p>
    <w:p w:rsidR="00F20B17" w:rsidRDefault="00C4771F" w:rsidP="00F20B17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F20B17" w:rsidRDefault="00F20B17" w:rsidP="00F20B1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0A5F9D" w:rsidRDefault="000A5F9D" w:rsidP="000A5F9D">
      <w:pPr>
        <w:pStyle w:val="4"/>
        <w:rPr>
          <w:b w:val="0"/>
        </w:rPr>
      </w:pPr>
      <w:r>
        <w:rPr>
          <w:rFonts w:hint="eastAsia"/>
          <w:b w:val="0"/>
        </w:rPr>
        <w:t>订单</w:t>
      </w:r>
      <w:r w:rsidR="00A2218C">
        <w:rPr>
          <w:rFonts w:hint="eastAsia"/>
          <w:b w:val="0"/>
        </w:rPr>
        <w:t>状态迁移</w:t>
      </w:r>
    </w:p>
    <w:p w:rsidR="000A5F9D" w:rsidRDefault="000A5F9D" w:rsidP="000A5F9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A5F9D" w:rsidRDefault="000A5F9D" w:rsidP="000A5F9D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A5F9D" w:rsidRDefault="000A5F9D" w:rsidP="000A5F9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A5F9D" w:rsidRDefault="000A5F9D" w:rsidP="000A5F9D">
      <w:pPr>
        <w:rPr>
          <w:bCs/>
        </w:rPr>
      </w:pPr>
    </w:p>
    <w:p w:rsidR="000A5F9D" w:rsidRDefault="000A5F9D" w:rsidP="000A5F9D">
      <w:pPr>
        <w:rPr>
          <w:bCs/>
        </w:rPr>
      </w:pPr>
    </w:p>
    <w:p w:rsidR="000A5F9D" w:rsidRDefault="004A163E" w:rsidP="000A5F9D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0A5F9D" w:rsidRDefault="000A5F9D" w:rsidP="000A5F9D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0A5F9D" w:rsidRPr="00F20B17" w:rsidRDefault="000A5F9D" w:rsidP="000A5F9D">
      <w:pPr>
        <w:rPr>
          <w:bCs/>
        </w:rPr>
      </w:pPr>
    </w:p>
    <w:p w:rsidR="0009587E" w:rsidRPr="000A5F9D" w:rsidRDefault="0009587E" w:rsidP="0009587E">
      <w:pPr>
        <w:rPr>
          <w:bCs/>
        </w:rPr>
      </w:pPr>
    </w:p>
    <w:p w:rsidR="005B350F" w:rsidRPr="00E42F37" w:rsidRDefault="00523F8E" w:rsidP="005B350F">
      <w:pPr>
        <w:pStyle w:val="3"/>
      </w:pPr>
      <w:r>
        <w:rPr>
          <w:rFonts w:hint="eastAsia"/>
        </w:rPr>
        <w:t>预警</w:t>
      </w:r>
      <w:r w:rsidR="005B350F">
        <w:rPr>
          <w:rFonts w:hint="eastAsia"/>
        </w:rPr>
        <w:t>API</w:t>
      </w:r>
    </w:p>
    <w:p w:rsidR="005B350F" w:rsidRDefault="00432D51" w:rsidP="005B350F">
      <w:pPr>
        <w:pStyle w:val="4"/>
        <w:rPr>
          <w:b w:val="0"/>
        </w:rPr>
      </w:pPr>
      <w:r>
        <w:rPr>
          <w:rFonts w:hint="eastAsia"/>
          <w:b w:val="0"/>
        </w:rPr>
        <w:t>预警列表</w:t>
      </w:r>
    </w:p>
    <w:p w:rsidR="005B350F" w:rsidRDefault="005B350F" w:rsidP="005B350F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76277" w:rsidRDefault="00F76277" w:rsidP="00F76277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F76277" w:rsidRDefault="00F76277" w:rsidP="00F762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76277" w:rsidRDefault="009070ED" w:rsidP="00F76277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协议详情</w:t>
      </w:r>
    </w:p>
    <w:p w:rsidR="00F76277" w:rsidRDefault="00F76277" w:rsidP="00F762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D47810" w:rsidRDefault="00D47810" w:rsidP="00D47810">
      <w:pPr>
        <w:pStyle w:val="4"/>
        <w:rPr>
          <w:b w:val="0"/>
        </w:rPr>
      </w:pPr>
      <w:r>
        <w:rPr>
          <w:rFonts w:hint="eastAsia"/>
          <w:b w:val="0"/>
        </w:rPr>
        <w:t>预警</w:t>
      </w:r>
      <w:r w:rsidR="003956C4">
        <w:rPr>
          <w:rFonts w:hint="eastAsia"/>
          <w:b w:val="0"/>
        </w:rPr>
        <w:t>确认</w:t>
      </w:r>
    </w:p>
    <w:p w:rsidR="00D47810" w:rsidRDefault="00D47810" w:rsidP="00D4781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47810" w:rsidRDefault="00D47810" w:rsidP="00D47810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D47810" w:rsidRDefault="00D47810" w:rsidP="00D4781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47810" w:rsidRDefault="004C6621" w:rsidP="00D47810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D47810" w:rsidRDefault="00D47810" w:rsidP="00D4781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D47810" w:rsidRDefault="00D47810" w:rsidP="00D47810">
      <w:pPr>
        <w:rPr>
          <w:bCs/>
        </w:rPr>
      </w:pPr>
    </w:p>
    <w:p w:rsidR="00F76277" w:rsidRPr="00D47810" w:rsidRDefault="00F76277" w:rsidP="00F76277">
      <w:pPr>
        <w:rPr>
          <w:bCs/>
        </w:rPr>
      </w:pPr>
    </w:p>
    <w:p w:rsidR="00DD7F2A" w:rsidRDefault="00DD7F2A" w:rsidP="00DD7F2A">
      <w:pPr>
        <w:rPr>
          <w:bCs/>
        </w:rPr>
      </w:pPr>
    </w:p>
    <w:p w:rsidR="000B6A30" w:rsidRDefault="00493B21" w:rsidP="000B6A30">
      <w:pPr>
        <w:pStyle w:val="4"/>
        <w:rPr>
          <w:b w:val="0"/>
        </w:rPr>
      </w:pPr>
      <w:r>
        <w:rPr>
          <w:rFonts w:hint="eastAsia"/>
          <w:b w:val="0"/>
        </w:rPr>
        <w:t>新增、修改、删除预警</w:t>
      </w:r>
      <w:r w:rsidR="00865CAE">
        <w:rPr>
          <w:rFonts w:hint="eastAsia"/>
          <w:b w:val="0"/>
        </w:rPr>
        <w:t>设置</w:t>
      </w:r>
    </w:p>
    <w:p w:rsidR="000B6A30" w:rsidRDefault="000B6A30" w:rsidP="000B6A3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B6A30" w:rsidRDefault="000B6A30" w:rsidP="000B6A30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B6A30" w:rsidRDefault="000B6A30" w:rsidP="000B6A3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D7F2A" w:rsidRPr="000B6A30" w:rsidRDefault="00DD7F2A" w:rsidP="00DD7F2A">
      <w:pPr>
        <w:rPr>
          <w:bCs/>
        </w:rPr>
      </w:pPr>
    </w:p>
    <w:p w:rsidR="00DD7F2A" w:rsidRDefault="00C875C5" w:rsidP="00DD7F2A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DD7F2A" w:rsidRDefault="00DD7F2A" w:rsidP="00DD7F2A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DD7F2A" w:rsidRPr="00DD7F2A" w:rsidRDefault="00DD7F2A" w:rsidP="00F76277">
      <w:pPr>
        <w:rPr>
          <w:bCs/>
        </w:rPr>
      </w:pPr>
    </w:p>
    <w:p w:rsidR="00D251BE" w:rsidRPr="00E42F37" w:rsidRDefault="00EA0CCE" w:rsidP="00D251BE">
      <w:pPr>
        <w:pStyle w:val="3"/>
      </w:pPr>
      <w:r>
        <w:rPr>
          <w:rFonts w:hint="eastAsia"/>
        </w:rPr>
        <w:t>数据管理</w:t>
      </w:r>
      <w:r w:rsidR="00D251BE">
        <w:rPr>
          <w:rFonts w:hint="eastAsia"/>
        </w:rPr>
        <w:t>API</w:t>
      </w:r>
    </w:p>
    <w:p w:rsidR="00D251BE" w:rsidRDefault="00D9028D" w:rsidP="00D251BE">
      <w:pPr>
        <w:pStyle w:val="4"/>
        <w:rPr>
          <w:b w:val="0"/>
        </w:rPr>
      </w:pPr>
      <w:r>
        <w:rPr>
          <w:rFonts w:hint="eastAsia"/>
          <w:b w:val="0"/>
        </w:rPr>
        <w:t>删除终端用户数据</w:t>
      </w:r>
    </w:p>
    <w:p w:rsidR="00D251BE" w:rsidRDefault="00D251BE" w:rsidP="00D251BE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76277" w:rsidRDefault="00F76277" w:rsidP="00F76277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F76277" w:rsidRDefault="00F76277" w:rsidP="00F762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76277" w:rsidRDefault="00F76277" w:rsidP="00F76277">
      <w:pPr>
        <w:rPr>
          <w:bCs/>
        </w:rPr>
      </w:pPr>
    </w:p>
    <w:p w:rsidR="00F76277" w:rsidRDefault="00F76277" w:rsidP="00F76277">
      <w:pPr>
        <w:rPr>
          <w:bCs/>
        </w:rPr>
      </w:pPr>
    </w:p>
    <w:p w:rsidR="00F76277" w:rsidRDefault="00624AEE" w:rsidP="00F76277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F76277" w:rsidRDefault="00F76277" w:rsidP="00F762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F76277" w:rsidRDefault="00F76277" w:rsidP="00F76277">
      <w:pPr>
        <w:rPr>
          <w:bCs/>
        </w:rPr>
      </w:pPr>
    </w:p>
    <w:p w:rsidR="002109AC" w:rsidRDefault="00C05851" w:rsidP="002109AC">
      <w:pPr>
        <w:pStyle w:val="4"/>
        <w:rPr>
          <w:b w:val="0"/>
        </w:rPr>
      </w:pPr>
      <w:r>
        <w:rPr>
          <w:rFonts w:hint="eastAsia"/>
          <w:b w:val="0"/>
        </w:rPr>
        <w:t>设置</w:t>
      </w:r>
      <w:r w:rsidR="00D9610D">
        <w:rPr>
          <w:rFonts w:hint="eastAsia"/>
          <w:b w:val="0"/>
        </w:rPr>
        <w:t>磁盘告警阈值</w:t>
      </w:r>
    </w:p>
    <w:p w:rsidR="002109AC" w:rsidRDefault="002109AC" w:rsidP="002109A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2109AC" w:rsidRDefault="002109AC" w:rsidP="002109AC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2109AC" w:rsidRDefault="002109AC" w:rsidP="002109A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2109AC" w:rsidRDefault="002109AC" w:rsidP="002109AC">
      <w:pPr>
        <w:rPr>
          <w:bCs/>
        </w:rPr>
      </w:pPr>
    </w:p>
    <w:p w:rsidR="002109AC" w:rsidRDefault="002109AC" w:rsidP="002109AC">
      <w:pPr>
        <w:rPr>
          <w:bCs/>
        </w:rPr>
      </w:pPr>
    </w:p>
    <w:p w:rsidR="002109AC" w:rsidRDefault="00D24F9A" w:rsidP="002109AC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2109AC" w:rsidRDefault="002109AC" w:rsidP="002109A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5027F0" w:rsidRDefault="005027F0" w:rsidP="005027F0">
      <w:pPr>
        <w:pStyle w:val="4"/>
        <w:rPr>
          <w:b w:val="0"/>
        </w:rPr>
      </w:pPr>
      <w:r>
        <w:rPr>
          <w:rFonts w:hint="eastAsia"/>
          <w:b w:val="0"/>
        </w:rPr>
        <w:t>设置</w:t>
      </w:r>
      <w:r w:rsidR="00044932">
        <w:rPr>
          <w:rFonts w:hint="eastAsia"/>
          <w:b w:val="0"/>
        </w:rPr>
        <w:t>数据备份设置</w:t>
      </w:r>
    </w:p>
    <w:p w:rsidR="005027F0" w:rsidRDefault="005027F0" w:rsidP="005027F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5027F0" w:rsidRDefault="005027F0" w:rsidP="005027F0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5027F0" w:rsidRDefault="005027F0" w:rsidP="005027F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5027F0" w:rsidRDefault="005027F0" w:rsidP="005027F0">
      <w:pPr>
        <w:rPr>
          <w:bCs/>
        </w:rPr>
      </w:pPr>
    </w:p>
    <w:p w:rsidR="005027F0" w:rsidRDefault="005027F0" w:rsidP="005027F0">
      <w:pPr>
        <w:rPr>
          <w:bCs/>
        </w:rPr>
      </w:pPr>
    </w:p>
    <w:p w:rsidR="005027F0" w:rsidRDefault="000B696C" w:rsidP="005027F0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5027F0" w:rsidRDefault="005027F0" w:rsidP="005027F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2109AC" w:rsidRDefault="002109AC" w:rsidP="002109AC">
      <w:pPr>
        <w:rPr>
          <w:bCs/>
        </w:rPr>
      </w:pPr>
    </w:p>
    <w:p w:rsidR="00613794" w:rsidRDefault="005C7B08" w:rsidP="00613794">
      <w:pPr>
        <w:pStyle w:val="4"/>
        <w:rPr>
          <w:b w:val="0"/>
        </w:rPr>
      </w:pPr>
      <w:r>
        <w:rPr>
          <w:rFonts w:hint="eastAsia"/>
          <w:b w:val="0"/>
        </w:rPr>
        <w:t>数据查询</w:t>
      </w:r>
    </w:p>
    <w:p w:rsidR="00613794" w:rsidRDefault="00613794" w:rsidP="006137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613794" w:rsidRDefault="00613794" w:rsidP="00613794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613794" w:rsidRDefault="00613794" w:rsidP="006137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613794" w:rsidRDefault="00613794" w:rsidP="00613794">
      <w:pPr>
        <w:rPr>
          <w:bCs/>
        </w:rPr>
      </w:pPr>
    </w:p>
    <w:p w:rsidR="00613794" w:rsidRDefault="00613794" w:rsidP="00613794">
      <w:pPr>
        <w:rPr>
          <w:bCs/>
        </w:rPr>
      </w:pPr>
    </w:p>
    <w:p w:rsidR="00613794" w:rsidRDefault="00D43423" w:rsidP="00613794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613794" w:rsidRDefault="00613794" w:rsidP="006137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613794" w:rsidRPr="00613794" w:rsidRDefault="00613794" w:rsidP="002109AC">
      <w:pPr>
        <w:rPr>
          <w:bCs/>
        </w:rPr>
      </w:pPr>
    </w:p>
    <w:p w:rsidR="001A10C9" w:rsidRPr="00E42F37" w:rsidRDefault="00302BE4" w:rsidP="001A10C9">
      <w:pPr>
        <w:pStyle w:val="3"/>
      </w:pPr>
      <w:r>
        <w:rPr>
          <w:rFonts w:hint="eastAsia"/>
        </w:rPr>
        <w:t>常规报表</w:t>
      </w:r>
      <w:r>
        <w:rPr>
          <w:rFonts w:hint="eastAsia"/>
        </w:rPr>
        <w:t>API</w:t>
      </w:r>
    </w:p>
    <w:p w:rsidR="001A10C9" w:rsidRDefault="001A10C9" w:rsidP="001A10C9">
      <w:pPr>
        <w:pStyle w:val="4"/>
        <w:rPr>
          <w:b w:val="0"/>
        </w:rPr>
      </w:pPr>
      <w:r>
        <w:rPr>
          <w:rFonts w:hint="eastAsia"/>
          <w:b w:val="0"/>
        </w:rPr>
        <w:t>功能点一</w:t>
      </w:r>
    </w:p>
    <w:p w:rsidR="001A10C9" w:rsidRDefault="001A10C9" w:rsidP="001A10C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76277" w:rsidRDefault="00F76277" w:rsidP="00F76277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F76277" w:rsidRDefault="00F76277" w:rsidP="00F762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76277" w:rsidRDefault="00F76277" w:rsidP="00F76277">
      <w:pPr>
        <w:rPr>
          <w:bCs/>
        </w:rPr>
      </w:pPr>
    </w:p>
    <w:p w:rsidR="00F76277" w:rsidRDefault="00F76277" w:rsidP="00F76277">
      <w:pPr>
        <w:rPr>
          <w:bCs/>
        </w:rPr>
      </w:pPr>
    </w:p>
    <w:p w:rsidR="00F76277" w:rsidRDefault="00912A77" w:rsidP="00F76277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p w:rsidR="00F76277" w:rsidRDefault="00F76277" w:rsidP="00F762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F76277" w:rsidRDefault="00F76277" w:rsidP="00F76277">
      <w:pPr>
        <w:rPr>
          <w:bCs/>
        </w:rPr>
      </w:pPr>
    </w:p>
    <w:p w:rsidR="001A10C9" w:rsidRPr="00E42F37" w:rsidRDefault="00933DBD" w:rsidP="001A10C9">
      <w:pPr>
        <w:pStyle w:val="3"/>
      </w:pPr>
      <w:bookmarkStart w:id="12" w:name="OLE_LINK177"/>
      <w:bookmarkStart w:id="13" w:name="OLE_LINK178"/>
      <w:r>
        <w:rPr>
          <w:rFonts w:hint="eastAsia"/>
        </w:rPr>
        <w:t>用户管理</w:t>
      </w:r>
      <w:r w:rsidR="001A10C9" w:rsidRPr="00E42F37">
        <w:t>API</w:t>
      </w:r>
    </w:p>
    <w:p w:rsidR="001A10C9" w:rsidRDefault="004B3D4D" w:rsidP="001A10C9">
      <w:pPr>
        <w:pStyle w:val="4"/>
        <w:rPr>
          <w:b w:val="0"/>
        </w:rPr>
      </w:pPr>
      <w:r>
        <w:rPr>
          <w:rFonts w:hint="eastAsia"/>
          <w:b w:val="0"/>
        </w:rPr>
        <w:t>登录</w:t>
      </w:r>
    </w:p>
    <w:p w:rsidR="001A10C9" w:rsidRDefault="001A10C9" w:rsidP="001A10C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F76277" w:rsidRDefault="00F76277" w:rsidP="00F76277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F76277" w:rsidRDefault="00F76277" w:rsidP="00F7627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F76277" w:rsidRDefault="00F76277" w:rsidP="00F76277">
      <w:pPr>
        <w:rPr>
          <w:bCs/>
        </w:rPr>
      </w:pPr>
    </w:p>
    <w:p w:rsidR="00F76277" w:rsidRDefault="00F76277" w:rsidP="00F76277">
      <w:pPr>
        <w:rPr>
          <w:bCs/>
        </w:rPr>
      </w:pPr>
    </w:p>
    <w:p w:rsidR="00F76277" w:rsidRDefault="008323BD" w:rsidP="00F76277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9E7ECD" w:rsidTr="00C719E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9E7ECD" w:rsidRDefault="009E7ECD" w:rsidP="00C719E2">
            <w:pPr>
              <w:spacing w:line="480" w:lineRule="auto"/>
              <w:jc w:val="center"/>
              <w:rPr>
                <w:b/>
              </w:rPr>
            </w:pPr>
            <w:bookmarkStart w:id="14" w:name="OLE_LINK183"/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9E7ECD" w:rsidRDefault="009E7ECD" w:rsidP="00C719E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E7ECD" w:rsidTr="00C719E2">
        <w:tc>
          <w:tcPr>
            <w:tcW w:w="1696" w:type="dxa"/>
          </w:tcPr>
          <w:p w:rsidR="009E7ECD" w:rsidRPr="002C13E2" w:rsidRDefault="00B27308" w:rsidP="00C719E2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9E7ECD" w:rsidRPr="00E54D5A" w:rsidRDefault="009E7ECD" w:rsidP="00C719E2">
            <w:pPr>
              <w:jc w:val="left"/>
              <w:rPr>
                <w:sz w:val="24"/>
              </w:rPr>
            </w:pPr>
          </w:p>
        </w:tc>
      </w:tr>
      <w:tr w:rsidR="003054C5" w:rsidTr="00C719E2">
        <w:tc>
          <w:tcPr>
            <w:tcW w:w="1696" w:type="dxa"/>
          </w:tcPr>
          <w:p w:rsidR="003054C5" w:rsidRDefault="003054C5" w:rsidP="00C719E2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3054C5" w:rsidRDefault="003054C5" w:rsidP="00C719E2">
            <w:pPr>
              <w:jc w:val="left"/>
              <w:rPr>
                <w:sz w:val="24"/>
              </w:rPr>
            </w:pPr>
          </w:p>
        </w:tc>
      </w:tr>
      <w:tr w:rsidR="009E7ECD" w:rsidTr="00C719E2">
        <w:tc>
          <w:tcPr>
            <w:tcW w:w="1696" w:type="dxa"/>
          </w:tcPr>
          <w:p w:rsidR="009E7ECD" w:rsidRDefault="009E7ECD" w:rsidP="00C719E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E7ECD" w:rsidRDefault="009E7ECD" w:rsidP="00C719E2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9E7ECD" w:rsidTr="00C719E2">
        <w:tc>
          <w:tcPr>
            <w:tcW w:w="1696" w:type="dxa"/>
          </w:tcPr>
          <w:p w:rsidR="009E7ECD" w:rsidRDefault="009E7ECD" w:rsidP="00C719E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E7ECD" w:rsidRDefault="009E7ECD" w:rsidP="00C719E2">
            <w:pPr>
              <w:jc w:val="left"/>
            </w:pPr>
            <w:r>
              <w:t>POST</w:t>
            </w:r>
          </w:p>
        </w:tc>
      </w:tr>
      <w:tr w:rsidR="009E7ECD" w:rsidTr="00C719E2">
        <w:tc>
          <w:tcPr>
            <w:tcW w:w="1696" w:type="dxa"/>
          </w:tcPr>
          <w:p w:rsidR="009E7ECD" w:rsidRDefault="009E7ECD" w:rsidP="00C719E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E7ECD" w:rsidRDefault="009E7ECD" w:rsidP="00C719E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E7ECD" w:rsidTr="00C719E2">
        <w:tc>
          <w:tcPr>
            <w:tcW w:w="1696" w:type="dxa"/>
          </w:tcPr>
          <w:p w:rsidR="009E7ECD" w:rsidRDefault="009E7ECD" w:rsidP="00C719E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E7ECD" w:rsidRDefault="009E7ECD" w:rsidP="001114ED">
            <w:pPr>
              <w:jc w:val="left"/>
            </w:pPr>
            <w:bookmarkStart w:id="15" w:name="OLE_LINK179"/>
            <w:bookmarkStart w:id="16" w:name="OLE_LINK180"/>
            <w:bookmarkStart w:id="17" w:name="OLE_LINK186"/>
            <w:bookmarkStart w:id="18" w:name="OLE_LINK187"/>
            <w:r>
              <w:t>/api/</w:t>
            </w:r>
            <w:r w:rsidR="00C67E6E">
              <w:rPr>
                <w:rFonts w:hint="eastAsia"/>
              </w:rPr>
              <w:t>u</w:t>
            </w:r>
            <w:r w:rsidR="00C67E6E">
              <w:t>ser</w:t>
            </w:r>
            <w:r>
              <w:t>/?Command=</w:t>
            </w:r>
            <w:r w:rsidR="001114ED">
              <w:t>LOGIN_SYSTEM</w:t>
            </w:r>
            <w:bookmarkEnd w:id="15"/>
            <w:bookmarkEnd w:id="16"/>
            <w:r>
              <w:t>&amp;TimeSnap=mmm&amp;Sig=20151023</w:t>
            </w:r>
            <w:bookmarkEnd w:id="17"/>
            <w:bookmarkEnd w:id="18"/>
          </w:p>
        </w:tc>
      </w:tr>
      <w:bookmarkEnd w:id="14"/>
    </w:tbl>
    <w:p w:rsidR="00F76277" w:rsidRPr="009E7ECD" w:rsidRDefault="00F76277" w:rsidP="00F76277">
      <w:pPr>
        <w:rPr>
          <w:bCs/>
        </w:rPr>
      </w:pPr>
    </w:p>
    <w:bookmarkEnd w:id="12"/>
    <w:bookmarkEnd w:id="13"/>
    <w:p w:rsidR="00F76277" w:rsidRDefault="00F76277" w:rsidP="00F76277">
      <w:pPr>
        <w:rPr>
          <w:bCs/>
        </w:rPr>
      </w:pPr>
    </w:p>
    <w:p w:rsidR="001B431C" w:rsidRDefault="00676520" w:rsidP="001B431C">
      <w:pPr>
        <w:pStyle w:val="4"/>
        <w:rPr>
          <w:b w:val="0"/>
        </w:rPr>
      </w:pPr>
      <w:r>
        <w:rPr>
          <w:rFonts w:hint="eastAsia"/>
          <w:b w:val="0"/>
        </w:rPr>
        <w:t>获取权限数据</w:t>
      </w:r>
    </w:p>
    <w:p w:rsidR="001B431C" w:rsidRDefault="001B431C" w:rsidP="001B431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1B431C" w:rsidRDefault="001B431C" w:rsidP="001B431C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1B431C" w:rsidRDefault="001B431C" w:rsidP="001B431C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1B431C" w:rsidRDefault="001B431C" w:rsidP="001B431C">
      <w:pPr>
        <w:rPr>
          <w:bCs/>
        </w:rPr>
      </w:pPr>
    </w:p>
    <w:p w:rsidR="001B431C" w:rsidRDefault="001B431C" w:rsidP="001B431C">
      <w:pPr>
        <w:rPr>
          <w:bCs/>
        </w:rPr>
      </w:pPr>
    </w:p>
    <w:p w:rsidR="001B431C" w:rsidRDefault="001B431C" w:rsidP="001B431C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F475D" w:rsidTr="00026B4E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F475D" w:rsidRDefault="00CF475D" w:rsidP="00026B4E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F475D" w:rsidRDefault="00CF475D" w:rsidP="00026B4E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F475D" w:rsidTr="00026B4E">
        <w:tc>
          <w:tcPr>
            <w:tcW w:w="1696" w:type="dxa"/>
          </w:tcPr>
          <w:p w:rsidR="00CF475D" w:rsidRPr="002C13E2" w:rsidRDefault="00CF475D" w:rsidP="00026B4E">
            <w:pPr>
              <w:jc w:val="right"/>
              <w:rPr>
                <w:sz w:val="24"/>
              </w:rPr>
            </w:pPr>
            <w:bookmarkStart w:id="19" w:name="OLE_LINK194"/>
            <w:r>
              <w:rPr>
                <w:sz w:val="24"/>
              </w:rPr>
              <w:t>Account</w:t>
            </w:r>
            <w:bookmarkEnd w:id="19"/>
          </w:p>
        </w:tc>
        <w:tc>
          <w:tcPr>
            <w:tcW w:w="6600" w:type="dxa"/>
          </w:tcPr>
          <w:p w:rsidR="00CF475D" w:rsidRPr="00E54D5A" w:rsidRDefault="00CF475D" w:rsidP="00026B4E">
            <w:pPr>
              <w:jc w:val="left"/>
              <w:rPr>
                <w:sz w:val="24"/>
              </w:rPr>
            </w:pPr>
          </w:p>
        </w:tc>
      </w:tr>
      <w:tr w:rsidR="00E84792" w:rsidTr="00026B4E">
        <w:tc>
          <w:tcPr>
            <w:tcW w:w="1696" w:type="dxa"/>
          </w:tcPr>
          <w:p w:rsidR="00E84792" w:rsidRDefault="00E84792" w:rsidP="00026B4E">
            <w:pPr>
              <w:jc w:val="right"/>
              <w:rPr>
                <w:sz w:val="24"/>
              </w:rPr>
            </w:pPr>
          </w:p>
        </w:tc>
        <w:tc>
          <w:tcPr>
            <w:tcW w:w="6600" w:type="dxa"/>
          </w:tcPr>
          <w:p w:rsidR="00E84792" w:rsidRPr="00E54D5A" w:rsidRDefault="00E84792" w:rsidP="00026B4E">
            <w:pPr>
              <w:jc w:val="left"/>
              <w:rPr>
                <w:sz w:val="24"/>
              </w:rPr>
            </w:pPr>
          </w:p>
        </w:tc>
      </w:tr>
      <w:tr w:rsidR="00CF475D" w:rsidTr="00026B4E">
        <w:tc>
          <w:tcPr>
            <w:tcW w:w="1696" w:type="dxa"/>
          </w:tcPr>
          <w:p w:rsidR="00CF475D" w:rsidRDefault="00CF475D" w:rsidP="00026B4E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F475D" w:rsidRDefault="00CF475D" w:rsidP="00026B4E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CF475D" w:rsidTr="00026B4E">
        <w:tc>
          <w:tcPr>
            <w:tcW w:w="1696" w:type="dxa"/>
          </w:tcPr>
          <w:p w:rsidR="00CF475D" w:rsidRDefault="00CF475D" w:rsidP="00026B4E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F475D" w:rsidRDefault="00722DD8" w:rsidP="00026B4E">
            <w:pPr>
              <w:jc w:val="left"/>
            </w:pPr>
            <w:r>
              <w:t>GET</w:t>
            </w:r>
          </w:p>
        </w:tc>
      </w:tr>
      <w:tr w:rsidR="00CF475D" w:rsidTr="00026B4E">
        <w:tc>
          <w:tcPr>
            <w:tcW w:w="1696" w:type="dxa"/>
          </w:tcPr>
          <w:p w:rsidR="00CF475D" w:rsidRDefault="00CF475D" w:rsidP="00026B4E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F475D" w:rsidRDefault="00CF475D" w:rsidP="00026B4E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F475D" w:rsidTr="00026B4E">
        <w:tc>
          <w:tcPr>
            <w:tcW w:w="1696" w:type="dxa"/>
          </w:tcPr>
          <w:p w:rsidR="00CF475D" w:rsidRDefault="00CF475D" w:rsidP="00026B4E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F475D" w:rsidRDefault="00CF475D" w:rsidP="00E055C3">
            <w:pPr>
              <w:jc w:val="left"/>
            </w:pPr>
            <w:r>
              <w:t>/api/</w:t>
            </w:r>
            <w:r>
              <w:rPr>
                <w:rFonts w:hint="eastAsia"/>
              </w:rPr>
              <w:t>u</w:t>
            </w:r>
            <w:r>
              <w:t>ser/?Command=</w:t>
            </w:r>
            <w:bookmarkStart w:id="20" w:name="OLE_LINK202"/>
            <w:bookmarkStart w:id="21" w:name="OLE_LINK203"/>
            <w:bookmarkStart w:id="22" w:name="OLE_LINK176"/>
            <w:r w:rsidR="00E055C3">
              <w:t>FETCH_MENU</w:t>
            </w:r>
            <w:r w:rsidR="008E575E">
              <w:rPr>
                <w:rFonts w:hint="eastAsia"/>
              </w:rPr>
              <w:t>S</w:t>
            </w:r>
            <w:bookmarkEnd w:id="20"/>
            <w:bookmarkEnd w:id="21"/>
            <w:bookmarkEnd w:id="22"/>
            <w:r>
              <w:t>&amp;TimeSnap=mmm&amp;Sig=20151023</w:t>
            </w:r>
          </w:p>
        </w:tc>
      </w:tr>
    </w:tbl>
    <w:p w:rsidR="001B431C" w:rsidRDefault="001B431C" w:rsidP="001B431C">
      <w:pPr>
        <w:rPr>
          <w:bCs/>
        </w:rPr>
      </w:pPr>
    </w:p>
    <w:p w:rsidR="00315219" w:rsidRPr="00315219" w:rsidRDefault="00315219" w:rsidP="001B431C">
      <w:pPr>
        <w:rPr>
          <w:bCs/>
        </w:rPr>
      </w:pPr>
    </w:p>
    <w:p w:rsidR="00875938" w:rsidRPr="00E42F37" w:rsidRDefault="00666FEF" w:rsidP="00875938">
      <w:pPr>
        <w:pStyle w:val="3"/>
      </w:pPr>
      <w:r>
        <w:rPr>
          <w:rFonts w:hint="eastAsia"/>
        </w:rPr>
        <w:lastRenderedPageBreak/>
        <w:t>其他</w:t>
      </w:r>
      <w:r w:rsidR="00875938" w:rsidRPr="00E42F37">
        <w:t>API</w:t>
      </w:r>
    </w:p>
    <w:p w:rsidR="00875938" w:rsidRDefault="00DF3E43" w:rsidP="00875938">
      <w:pPr>
        <w:pStyle w:val="4"/>
        <w:rPr>
          <w:b w:val="0"/>
        </w:rPr>
      </w:pPr>
      <w:r>
        <w:rPr>
          <w:rFonts w:hint="eastAsia"/>
          <w:b w:val="0"/>
        </w:rPr>
        <w:t>二进制数据获取</w:t>
      </w:r>
    </w:p>
    <w:p w:rsidR="00875938" w:rsidRDefault="00875938" w:rsidP="0087593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875938" w:rsidRDefault="00875938" w:rsidP="00875938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875938" w:rsidRDefault="00875938" w:rsidP="00875938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875938" w:rsidRDefault="00875938" w:rsidP="00875938">
      <w:pPr>
        <w:rPr>
          <w:bCs/>
        </w:rPr>
      </w:pPr>
    </w:p>
    <w:p w:rsidR="00875938" w:rsidRDefault="00875938" w:rsidP="00875938">
      <w:pPr>
        <w:rPr>
          <w:bCs/>
        </w:rPr>
      </w:pPr>
    </w:p>
    <w:p w:rsidR="00875938" w:rsidRDefault="00875938" w:rsidP="00875938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75938" w:rsidTr="00026B4E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75938" w:rsidRDefault="00875938" w:rsidP="00026B4E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75938" w:rsidRDefault="00875938" w:rsidP="00026B4E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75938" w:rsidTr="00026B4E">
        <w:tc>
          <w:tcPr>
            <w:tcW w:w="1696" w:type="dxa"/>
          </w:tcPr>
          <w:p w:rsidR="00875938" w:rsidRPr="002C13E2" w:rsidRDefault="006C702A" w:rsidP="00026B4E">
            <w:pPr>
              <w:jc w:val="righ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600" w:type="dxa"/>
          </w:tcPr>
          <w:p w:rsidR="00875938" w:rsidRPr="00E54D5A" w:rsidRDefault="00E241B1" w:rsidP="00026B4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附件名称</w:t>
            </w:r>
          </w:p>
        </w:tc>
      </w:tr>
      <w:tr w:rsidR="00875938" w:rsidTr="00026B4E">
        <w:tc>
          <w:tcPr>
            <w:tcW w:w="1696" w:type="dxa"/>
          </w:tcPr>
          <w:p w:rsidR="00875938" w:rsidRDefault="00FE39B5" w:rsidP="00026B4E">
            <w:pPr>
              <w:jc w:val="right"/>
              <w:rPr>
                <w:sz w:val="24"/>
              </w:rPr>
            </w:pPr>
            <w:bookmarkStart w:id="23" w:name="OLE_LINK185"/>
            <w:r>
              <w:rPr>
                <w:sz w:val="24"/>
              </w:rPr>
              <w:t>Type</w:t>
            </w:r>
            <w:bookmarkEnd w:id="23"/>
          </w:p>
        </w:tc>
        <w:tc>
          <w:tcPr>
            <w:tcW w:w="6600" w:type="dxa"/>
          </w:tcPr>
          <w:p w:rsidR="00875938" w:rsidRDefault="00FD13DE" w:rsidP="00026B4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 </w:t>
            </w:r>
            <w:r>
              <w:rPr>
                <w:rFonts w:hint="eastAsia"/>
                <w:sz w:val="24"/>
              </w:rPr>
              <w:t>表示</w:t>
            </w:r>
            <w:r>
              <w:rPr>
                <w:rFonts w:hint="eastAsia"/>
                <w:sz w:val="24"/>
              </w:rPr>
              <w:t>Icon</w:t>
            </w:r>
            <w:r>
              <w:rPr>
                <w:rFonts w:hint="eastAsia"/>
                <w:sz w:val="24"/>
              </w:rPr>
              <w:t>图标</w:t>
            </w:r>
          </w:p>
        </w:tc>
      </w:tr>
      <w:tr w:rsidR="00875938" w:rsidTr="00026B4E">
        <w:tc>
          <w:tcPr>
            <w:tcW w:w="1696" w:type="dxa"/>
          </w:tcPr>
          <w:p w:rsidR="00875938" w:rsidRDefault="00875938" w:rsidP="00026B4E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75938" w:rsidRDefault="00875938" w:rsidP="00026B4E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875938" w:rsidTr="00026B4E">
        <w:tc>
          <w:tcPr>
            <w:tcW w:w="1696" w:type="dxa"/>
          </w:tcPr>
          <w:p w:rsidR="00875938" w:rsidRDefault="00875938" w:rsidP="00026B4E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75938" w:rsidRDefault="002D6E5C" w:rsidP="00026B4E">
            <w:pPr>
              <w:jc w:val="left"/>
            </w:pPr>
            <w:r>
              <w:t>GET</w:t>
            </w:r>
          </w:p>
        </w:tc>
      </w:tr>
      <w:tr w:rsidR="00875938" w:rsidTr="00026B4E">
        <w:tc>
          <w:tcPr>
            <w:tcW w:w="1696" w:type="dxa"/>
          </w:tcPr>
          <w:p w:rsidR="00875938" w:rsidRDefault="00875938" w:rsidP="00026B4E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75938" w:rsidRDefault="00875938" w:rsidP="00026B4E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75938" w:rsidTr="00026B4E">
        <w:tc>
          <w:tcPr>
            <w:tcW w:w="1696" w:type="dxa"/>
          </w:tcPr>
          <w:p w:rsidR="00875938" w:rsidRDefault="00875938" w:rsidP="00026B4E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75938" w:rsidRDefault="00875938" w:rsidP="006C702A">
            <w:pPr>
              <w:jc w:val="left"/>
            </w:pPr>
            <w:r>
              <w:t>/api/</w:t>
            </w:r>
            <w:r w:rsidR="002258E1">
              <w:rPr>
                <w:rFonts w:hint="eastAsia"/>
              </w:rPr>
              <w:t>other</w:t>
            </w:r>
            <w:r>
              <w:t>/?Command=</w:t>
            </w:r>
            <w:bookmarkStart w:id="24" w:name="OLE_LINK204"/>
            <w:bookmarkStart w:id="25" w:name="OLE_LINK205"/>
            <w:r w:rsidR="00FE6C62">
              <w:t>GET_BYTES</w:t>
            </w:r>
            <w:bookmarkEnd w:id="24"/>
            <w:bookmarkEnd w:id="25"/>
            <w:r>
              <w:t>&amp;TimeSnap=mmm&amp;Sig=20151023</w:t>
            </w:r>
          </w:p>
        </w:tc>
      </w:tr>
    </w:tbl>
    <w:p w:rsidR="00875938" w:rsidRPr="009E7ECD" w:rsidRDefault="00875938" w:rsidP="00875938">
      <w:pPr>
        <w:rPr>
          <w:bCs/>
        </w:rPr>
      </w:pPr>
    </w:p>
    <w:p w:rsidR="00344194" w:rsidRPr="00E42F37" w:rsidRDefault="00070BE9" w:rsidP="00344194">
      <w:pPr>
        <w:pStyle w:val="3"/>
      </w:pPr>
      <w:r>
        <w:rPr>
          <w:rFonts w:hint="eastAsia"/>
        </w:rPr>
        <w:t>权限管理</w:t>
      </w:r>
      <w:r w:rsidR="00344194" w:rsidRPr="00E42F37">
        <w:t>API</w:t>
      </w:r>
    </w:p>
    <w:p w:rsidR="00344194" w:rsidRDefault="002B5C6E" w:rsidP="00344194">
      <w:pPr>
        <w:pStyle w:val="4"/>
        <w:rPr>
          <w:b w:val="0"/>
        </w:rPr>
      </w:pPr>
      <w:r>
        <w:rPr>
          <w:rFonts w:hint="eastAsia"/>
          <w:b w:val="0"/>
        </w:rPr>
        <w:t>列表菜单</w:t>
      </w:r>
    </w:p>
    <w:p w:rsidR="00344194" w:rsidRDefault="00344194" w:rsidP="003441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344194" w:rsidRDefault="00344194" w:rsidP="00344194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344194" w:rsidRDefault="00344194" w:rsidP="0034419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344194" w:rsidRDefault="00344194" w:rsidP="00344194">
      <w:pPr>
        <w:rPr>
          <w:bCs/>
        </w:rPr>
      </w:pPr>
    </w:p>
    <w:p w:rsidR="00344194" w:rsidRDefault="00344194" w:rsidP="00344194">
      <w:pPr>
        <w:rPr>
          <w:bCs/>
        </w:rPr>
      </w:pPr>
    </w:p>
    <w:p w:rsidR="00344194" w:rsidRDefault="00344194" w:rsidP="00344194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44194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344194" w:rsidRDefault="00344194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344194" w:rsidRDefault="00344194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4194" w:rsidTr="00152E11">
        <w:tc>
          <w:tcPr>
            <w:tcW w:w="1696" w:type="dxa"/>
          </w:tcPr>
          <w:p w:rsidR="00344194" w:rsidRDefault="00344194" w:rsidP="00152E11">
            <w:pPr>
              <w:jc w:val="right"/>
              <w:rPr>
                <w:sz w:val="24"/>
              </w:rPr>
            </w:pPr>
          </w:p>
        </w:tc>
        <w:tc>
          <w:tcPr>
            <w:tcW w:w="6600" w:type="dxa"/>
          </w:tcPr>
          <w:p w:rsidR="00344194" w:rsidRDefault="00344194" w:rsidP="00152E11">
            <w:pPr>
              <w:jc w:val="left"/>
              <w:rPr>
                <w:sz w:val="24"/>
              </w:rPr>
            </w:pPr>
          </w:p>
        </w:tc>
      </w:tr>
      <w:tr w:rsidR="00344194" w:rsidTr="00152E11">
        <w:tc>
          <w:tcPr>
            <w:tcW w:w="1696" w:type="dxa"/>
          </w:tcPr>
          <w:p w:rsidR="00344194" w:rsidRDefault="00344194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344194" w:rsidRPr="00DC0528" w:rsidRDefault="00344194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344194" w:rsidTr="00152E11">
        <w:tc>
          <w:tcPr>
            <w:tcW w:w="1696" w:type="dxa"/>
          </w:tcPr>
          <w:p w:rsidR="00344194" w:rsidRDefault="00344194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344194" w:rsidRDefault="00344194" w:rsidP="00152E11">
            <w:pPr>
              <w:jc w:val="left"/>
            </w:pPr>
            <w:r>
              <w:t>POST</w:t>
            </w:r>
          </w:p>
        </w:tc>
      </w:tr>
      <w:tr w:rsidR="00344194" w:rsidTr="00152E11">
        <w:tc>
          <w:tcPr>
            <w:tcW w:w="1696" w:type="dxa"/>
          </w:tcPr>
          <w:p w:rsidR="00344194" w:rsidRDefault="00344194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344194" w:rsidRDefault="00344194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344194" w:rsidTr="00152E11">
        <w:tc>
          <w:tcPr>
            <w:tcW w:w="1696" w:type="dxa"/>
          </w:tcPr>
          <w:p w:rsidR="00344194" w:rsidRDefault="00344194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344194" w:rsidRDefault="00344194" w:rsidP="003255D4">
            <w:pPr>
              <w:jc w:val="left"/>
            </w:pPr>
            <w:r>
              <w:t>/api/</w:t>
            </w:r>
            <w:r w:rsidR="003255D4">
              <w:t>priv</w:t>
            </w:r>
            <w:r>
              <w:t>/?Command=</w:t>
            </w:r>
            <w:r w:rsidR="00DC0528">
              <w:t>FETCH_MENUS</w:t>
            </w:r>
            <w:r>
              <w:t>&amp;TimeSnap=mmm&amp;Sig=20151023</w:t>
            </w:r>
          </w:p>
        </w:tc>
      </w:tr>
    </w:tbl>
    <w:p w:rsidR="00344194" w:rsidRPr="009E7ECD" w:rsidRDefault="00344194" w:rsidP="00344194">
      <w:pPr>
        <w:rPr>
          <w:bCs/>
        </w:rPr>
      </w:pPr>
    </w:p>
    <w:p w:rsidR="00013EB2" w:rsidRDefault="00B93A59" w:rsidP="00013EB2">
      <w:pPr>
        <w:pStyle w:val="4"/>
        <w:rPr>
          <w:b w:val="0"/>
        </w:rPr>
      </w:pPr>
      <w:r>
        <w:rPr>
          <w:rFonts w:hint="eastAsia"/>
          <w:b w:val="0"/>
        </w:rPr>
        <w:t>新增</w:t>
      </w:r>
      <w:r w:rsidR="00013EB2">
        <w:rPr>
          <w:rFonts w:hint="eastAsia"/>
          <w:b w:val="0"/>
        </w:rPr>
        <w:t>菜单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13EB2" w:rsidRDefault="00013EB2" w:rsidP="00013EB2">
      <w:pPr>
        <w:rPr>
          <w:bCs/>
        </w:rPr>
      </w:pPr>
    </w:p>
    <w:p w:rsidR="00013EB2" w:rsidRDefault="00013EB2" w:rsidP="00013EB2">
      <w:pPr>
        <w:rPr>
          <w:bCs/>
        </w:rPr>
      </w:pP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pPr w:leftFromText="180" w:rightFromText="180" w:vertAnchor="text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13EB2" w:rsidTr="0010225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13EB2" w:rsidRDefault="00013EB2" w:rsidP="0010225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13EB2" w:rsidRDefault="00013EB2" w:rsidP="0010225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3EB2" w:rsidTr="00102251">
        <w:tc>
          <w:tcPr>
            <w:tcW w:w="1696" w:type="dxa"/>
          </w:tcPr>
          <w:p w:rsidR="00013EB2" w:rsidRPr="002C13E2" w:rsidRDefault="00932DC2" w:rsidP="001022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600" w:type="dxa"/>
          </w:tcPr>
          <w:p w:rsidR="00013EB2" w:rsidRPr="00E54D5A" w:rsidRDefault="00013EB2" w:rsidP="00102251">
            <w:pPr>
              <w:jc w:val="left"/>
              <w:rPr>
                <w:sz w:val="24"/>
              </w:rPr>
            </w:pPr>
          </w:p>
        </w:tc>
      </w:tr>
      <w:tr w:rsidR="00013EB2" w:rsidTr="00102251">
        <w:tc>
          <w:tcPr>
            <w:tcW w:w="1696" w:type="dxa"/>
          </w:tcPr>
          <w:p w:rsidR="00013EB2" w:rsidRDefault="00932DC2" w:rsidP="001022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6600" w:type="dxa"/>
          </w:tcPr>
          <w:p w:rsidR="00013EB2" w:rsidRDefault="00013EB2" w:rsidP="00102251">
            <w:pPr>
              <w:jc w:val="left"/>
              <w:rPr>
                <w:sz w:val="24"/>
              </w:rPr>
            </w:pPr>
          </w:p>
        </w:tc>
      </w:tr>
      <w:tr w:rsidR="00102251" w:rsidTr="00102251">
        <w:tc>
          <w:tcPr>
            <w:tcW w:w="1696" w:type="dxa"/>
          </w:tcPr>
          <w:p w:rsidR="00102251" w:rsidRDefault="000A3EDF" w:rsidP="00102251">
            <w:pPr>
              <w:jc w:val="right"/>
              <w:rPr>
                <w:sz w:val="24"/>
              </w:rPr>
            </w:pPr>
            <w:r>
              <w:rPr>
                <w:sz w:val="24"/>
              </w:rPr>
              <w:t>PU</w:t>
            </w:r>
            <w:r>
              <w:rPr>
                <w:rFonts w:hint="eastAsia"/>
                <w:sz w:val="24"/>
              </w:rPr>
              <w:t>rl</w:t>
            </w:r>
            <w:r>
              <w:rPr>
                <w:sz w:val="24"/>
              </w:rPr>
              <w:t>Id</w:t>
            </w:r>
          </w:p>
        </w:tc>
        <w:tc>
          <w:tcPr>
            <w:tcW w:w="6600" w:type="dxa"/>
          </w:tcPr>
          <w:p w:rsidR="00102251" w:rsidRDefault="00102251" w:rsidP="00102251">
            <w:pPr>
              <w:jc w:val="left"/>
              <w:rPr>
                <w:sz w:val="24"/>
              </w:rPr>
            </w:pPr>
          </w:p>
        </w:tc>
      </w:tr>
      <w:tr w:rsidR="00102251" w:rsidTr="00102251">
        <w:tc>
          <w:tcPr>
            <w:tcW w:w="1696" w:type="dxa"/>
          </w:tcPr>
          <w:p w:rsidR="00102251" w:rsidRDefault="00722690" w:rsidP="001022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UrlId</w:t>
            </w:r>
          </w:p>
        </w:tc>
        <w:tc>
          <w:tcPr>
            <w:tcW w:w="6600" w:type="dxa"/>
          </w:tcPr>
          <w:p w:rsidR="00102251" w:rsidRDefault="00102251" w:rsidP="00102251">
            <w:pPr>
              <w:jc w:val="left"/>
              <w:rPr>
                <w:sz w:val="24"/>
              </w:rPr>
            </w:pPr>
          </w:p>
        </w:tc>
      </w:tr>
      <w:tr w:rsidR="00102251" w:rsidTr="00102251">
        <w:tc>
          <w:tcPr>
            <w:tcW w:w="1696" w:type="dxa"/>
          </w:tcPr>
          <w:p w:rsidR="00102251" w:rsidRDefault="00722690" w:rsidP="001022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ImageName</w:t>
            </w:r>
          </w:p>
        </w:tc>
        <w:tc>
          <w:tcPr>
            <w:tcW w:w="6600" w:type="dxa"/>
          </w:tcPr>
          <w:p w:rsidR="00102251" w:rsidRDefault="00102251" w:rsidP="00102251">
            <w:pPr>
              <w:jc w:val="left"/>
              <w:rPr>
                <w:sz w:val="24"/>
              </w:rPr>
            </w:pPr>
          </w:p>
        </w:tc>
      </w:tr>
      <w:tr w:rsidR="00102251" w:rsidTr="00102251">
        <w:tc>
          <w:tcPr>
            <w:tcW w:w="1696" w:type="dxa"/>
          </w:tcPr>
          <w:p w:rsidR="00102251" w:rsidRDefault="00604BB8" w:rsidP="001022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Inx</w:t>
            </w:r>
          </w:p>
        </w:tc>
        <w:tc>
          <w:tcPr>
            <w:tcW w:w="6600" w:type="dxa"/>
          </w:tcPr>
          <w:p w:rsidR="00102251" w:rsidRDefault="00102251" w:rsidP="00102251">
            <w:pPr>
              <w:jc w:val="left"/>
              <w:rPr>
                <w:sz w:val="24"/>
              </w:rPr>
            </w:pPr>
          </w:p>
        </w:tc>
      </w:tr>
      <w:tr w:rsidR="00B26B21" w:rsidTr="00102251">
        <w:tc>
          <w:tcPr>
            <w:tcW w:w="1696" w:type="dxa"/>
          </w:tcPr>
          <w:p w:rsidR="00B26B21" w:rsidRDefault="00604BB8" w:rsidP="001022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IsVirtual</w:t>
            </w:r>
          </w:p>
        </w:tc>
        <w:tc>
          <w:tcPr>
            <w:tcW w:w="6600" w:type="dxa"/>
          </w:tcPr>
          <w:p w:rsidR="00B26B21" w:rsidRDefault="00B26B21" w:rsidP="00102251">
            <w:pPr>
              <w:jc w:val="left"/>
              <w:rPr>
                <w:sz w:val="24"/>
              </w:rPr>
            </w:pPr>
          </w:p>
        </w:tc>
      </w:tr>
      <w:tr w:rsidR="00102251" w:rsidTr="00102251">
        <w:tc>
          <w:tcPr>
            <w:tcW w:w="1696" w:type="dxa"/>
          </w:tcPr>
          <w:p w:rsidR="00102251" w:rsidRDefault="00604BB8" w:rsidP="001022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Cmd</w:t>
            </w:r>
            <w:r>
              <w:rPr>
                <w:sz w:val="24"/>
              </w:rPr>
              <w:t>String</w:t>
            </w:r>
          </w:p>
        </w:tc>
        <w:tc>
          <w:tcPr>
            <w:tcW w:w="6600" w:type="dxa"/>
          </w:tcPr>
          <w:p w:rsidR="00102251" w:rsidRDefault="00102251" w:rsidP="00102251">
            <w:pPr>
              <w:jc w:val="left"/>
              <w:rPr>
                <w:sz w:val="24"/>
              </w:rPr>
            </w:pPr>
          </w:p>
        </w:tc>
      </w:tr>
      <w:tr w:rsidR="00013EB2" w:rsidTr="00102251">
        <w:tc>
          <w:tcPr>
            <w:tcW w:w="1696" w:type="dxa"/>
          </w:tcPr>
          <w:p w:rsidR="00013EB2" w:rsidRDefault="00013EB2" w:rsidP="0010225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13EB2" w:rsidRDefault="00013EB2" w:rsidP="0010225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013EB2" w:rsidTr="00102251">
        <w:tc>
          <w:tcPr>
            <w:tcW w:w="1696" w:type="dxa"/>
          </w:tcPr>
          <w:p w:rsidR="00013EB2" w:rsidRDefault="00013EB2" w:rsidP="0010225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13EB2" w:rsidRDefault="00013EB2" w:rsidP="00102251">
            <w:pPr>
              <w:jc w:val="left"/>
            </w:pPr>
            <w:r>
              <w:t>POST</w:t>
            </w:r>
          </w:p>
        </w:tc>
      </w:tr>
      <w:tr w:rsidR="00013EB2" w:rsidTr="00102251">
        <w:tc>
          <w:tcPr>
            <w:tcW w:w="1696" w:type="dxa"/>
          </w:tcPr>
          <w:p w:rsidR="00013EB2" w:rsidRDefault="00013EB2" w:rsidP="0010225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13EB2" w:rsidRDefault="00013EB2" w:rsidP="0010225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13EB2" w:rsidTr="00102251">
        <w:tc>
          <w:tcPr>
            <w:tcW w:w="1696" w:type="dxa"/>
          </w:tcPr>
          <w:p w:rsidR="00013EB2" w:rsidRDefault="00013EB2" w:rsidP="0010225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13EB2" w:rsidRDefault="00013EB2" w:rsidP="00E06727">
            <w:pPr>
              <w:jc w:val="left"/>
            </w:pPr>
            <w:r>
              <w:t>/api/</w:t>
            </w:r>
            <w:r w:rsidR="00E06727">
              <w:t>priv</w:t>
            </w:r>
            <w:r>
              <w:t>/?Command=</w:t>
            </w:r>
            <w:bookmarkStart w:id="26" w:name="OLE_LINK223"/>
            <w:bookmarkStart w:id="27" w:name="OLE_LINK224"/>
            <w:r w:rsidR="00D75BEF">
              <w:t>ADD_MENU</w:t>
            </w:r>
            <w:bookmarkEnd w:id="26"/>
            <w:bookmarkEnd w:id="27"/>
            <w:r>
              <w:t>&amp;TimeSnap=mmm&amp;Sig=20151023</w:t>
            </w:r>
          </w:p>
        </w:tc>
      </w:tr>
    </w:tbl>
    <w:p w:rsidR="00102251" w:rsidRDefault="00102251" w:rsidP="00013EB2">
      <w:pPr>
        <w:rPr>
          <w:bCs/>
        </w:rPr>
      </w:pPr>
    </w:p>
    <w:p w:rsidR="00102251" w:rsidRDefault="00102251" w:rsidP="00013EB2">
      <w:pPr>
        <w:rPr>
          <w:bCs/>
        </w:rPr>
      </w:pPr>
    </w:p>
    <w:p w:rsidR="00B26B21" w:rsidRDefault="00B26B21" w:rsidP="00013EB2">
      <w:pPr>
        <w:rPr>
          <w:bCs/>
        </w:rPr>
      </w:pPr>
    </w:p>
    <w:p w:rsidR="00013EB2" w:rsidRDefault="005045A4" w:rsidP="00013EB2">
      <w:pPr>
        <w:pStyle w:val="4"/>
        <w:rPr>
          <w:b w:val="0"/>
        </w:rPr>
      </w:pPr>
      <w:r>
        <w:rPr>
          <w:rFonts w:hint="eastAsia"/>
          <w:b w:val="0"/>
        </w:rPr>
        <w:t>修改</w:t>
      </w:r>
      <w:r w:rsidR="00013EB2">
        <w:rPr>
          <w:rFonts w:hint="eastAsia"/>
          <w:b w:val="0"/>
        </w:rPr>
        <w:t>菜单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13EB2" w:rsidRDefault="00013EB2" w:rsidP="00013EB2">
      <w:pPr>
        <w:rPr>
          <w:bCs/>
        </w:rPr>
      </w:pPr>
    </w:p>
    <w:p w:rsidR="00013EB2" w:rsidRDefault="00013EB2" w:rsidP="00013EB2">
      <w:pPr>
        <w:rPr>
          <w:bCs/>
        </w:rPr>
      </w:pP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13EB2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13EB2" w:rsidRDefault="00013EB2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13EB2" w:rsidRDefault="00013EB2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3EB2" w:rsidTr="00152E11">
        <w:tc>
          <w:tcPr>
            <w:tcW w:w="1696" w:type="dxa"/>
          </w:tcPr>
          <w:p w:rsidR="00013EB2" w:rsidRPr="002C13E2" w:rsidRDefault="00013EB2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013EB2" w:rsidRPr="00E54D5A" w:rsidRDefault="00013EB2" w:rsidP="00152E11">
            <w:pPr>
              <w:jc w:val="left"/>
              <w:rPr>
                <w:sz w:val="24"/>
              </w:rPr>
            </w:pP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  <w:rPr>
                <w:sz w:val="24"/>
              </w:rPr>
            </w:pP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t>POST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13EB2" w:rsidRDefault="00013EB2" w:rsidP="00011B4A">
            <w:pPr>
              <w:jc w:val="left"/>
            </w:pPr>
            <w:r>
              <w:t>/api/</w:t>
            </w:r>
            <w:r w:rsidR="00011B4A">
              <w:t>priv</w:t>
            </w:r>
            <w:r>
              <w:t>/?Command=</w:t>
            </w:r>
            <w:bookmarkStart w:id="28" w:name="OLE_LINK225"/>
            <w:bookmarkStart w:id="29" w:name="OLE_LINK226"/>
            <w:r w:rsidR="009D2D5F">
              <w:t>MODI_MENU</w:t>
            </w:r>
            <w:bookmarkEnd w:id="28"/>
            <w:bookmarkEnd w:id="29"/>
            <w:r>
              <w:t>&amp;TimeSnap=mmm&amp;Sig=20151023</w:t>
            </w:r>
          </w:p>
        </w:tc>
      </w:tr>
    </w:tbl>
    <w:p w:rsidR="00013EB2" w:rsidRPr="009E7ECD" w:rsidRDefault="00013EB2" w:rsidP="00013EB2">
      <w:pPr>
        <w:rPr>
          <w:bCs/>
        </w:rPr>
      </w:pPr>
    </w:p>
    <w:p w:rsidR="00013EB2" w:rsidRDefault="004A68DD" w:rsidP="00013EB2">
      <w:pPr>
        <w:pStyle w:val="4"/>
        <w:rPr>
          <w:b w:val="0"/>
        </w:rPr>
      </w:pPr>
      <w:r>
        <w:rPr>
          <w:rFonts w:hint="eastAsia"/>
          <w:b w:val="0"/>
        </w:rPr>
        <w:t>删除</w:t>
      </w:r>
      <w:r w:rsidR="00013EB2">
        <w:rPr>
          <w:rFonts w:hint="eastAsia"/>
          <w:b w:val="0"/>
        </w:rPr>
        <w:t>菜单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13EB2" w:rsidRDefault="00013EB2" w:rsidP="00013EB2">
      <w:pPr>
        <w:rPr>
          <w:bCs/>
        </w:rPr>
      </w:pPr>
    </w:p>
    <w:p w:rsidR="00013EB2" w:rsidRDefault="00013EB2" w:rsidP="00013EB2">
      <w:pPr>
        <w:rPr>
          <w:bCs/>
        </w:rPr>
      </w:pP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13EB2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13EB2" w:rsidRDefault="00013EB2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13EB2" w:rsidRDefault="00013EB2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3EB2" w:rsidTr="00152E11">
        <w:tc>
          <w:tcPr>
            <w:tcW w:w="1696" w:type="dxa"/>
          </w:tcPr>
          <w:p w:rsidR="00013EB2" w:rsidRPr="002C13E2" w:rsidRDefault="00013EB2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013EB2" w:rsidRPr="00E54D5A" w:rsidRDefault="00013EB2" w:rsidP="00152E11">
            <w:pPr>
              <w:jc w:val="left"/>
              <w:rPr>
                <w:sz w:val="24"/>
              </w:rPr>
            </w:pP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  <w:rPr>
                <w:sz w:val="24"/>
              </w:rPr>
            </w:pP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t>POST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13EB2" w:rsidRDefault="00013EB2" w:rsidP="0011665B">
            <w:pPr>
              <w:jc w:val="left"/>
            </w:pPr>
            <w:r>
              <w:t>/api/</w:t>
            </w:r>
            <w:r w:rsidR="0011665B">
              <w:t>priv</w:t>
            </w:r>
            <w:r>
              <w:t>/?Command=</w:t>
            </w:r>
            <w:r w:rsidR="00074CEA">
              <w:t>DELE_MENU</w:t>
            </w:r>
            <w:r>
              <w:t>&amp;TimeSnap=mmm&amp;Sig=20151023</w:t>
            </w:r>
          </w:p>
        </w:tc>
      </w:tr>
    </w:tbl>
    <w:p w:rsidR="00013EB2" w:rsidRPr="009E7ECD" w:rsidRDefault="00013EB2" w:rsidP="00013EB2">
      <w:pPr>
        <w:rPr>
          <w:bCs/>
        </w:rPr>
      </w:pPr>
    </w:p>
    <w:p w:rsidR="00013EB2" w:rsidRDefault="00013EB2" w:rsidP="00013EB2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列表</w:t>
      </w:r>
      <w:r w:rsidR="003404B2">
        <w:rPr>
          <w:rFonts w:hint="eastAsia"/>
          <w:b w:val="0"/>
        </w:rPr>
        <w:t>协议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13EB2" w:rsidRDefault="00013EB2" w:rsidP="00013EB2">
      <w:pPr>
        <w:rPr>
          <w:bCs/>
        </w:rPr>
      </w:pPr>
    </w:p>
    <w:p w:rsidR="00013EB2" w:rsidRDefault="00013EB2" w:rsidP="00013EB2">
      <w:pPr>
        <w:rPr>
          <w:bCs/>
        </w:rPr>
      </w:pP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13EB2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13EB2" w:rsidRDefault="00013EB2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13EB2" w:rsidRDefault="00013EB2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3EB2" w:rsidTr="00152E11">
        <w:tc>
          <w:tcPr>
            <w:tcW w:w="1696" w:type="dxa"/>
          </w:tcPr>
          <w:p w:rsidR="00013EB2" w:rsidRPr="002C13E2" w:rsidRDefault="00013EB2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013EB2" w:rsidRPr="00E54D5A" w:rsidRDefault="00013EB2" w:rsidP="00152E11">
            <w:pPr>
              <w:jc w:val="left"/>
              <w:rPr>
                <w:sz w:val="24"/>
              </w:rPr>
            </w:pP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  <w:rPr>
                <w:sz w:val="24"/>
              </w:rPr>
            </w:pP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t>POST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13EB2" w:rsidRDefault="00013EB2" w:rsidP="00AA1773">
            <w:pPr>
              <w:jc w:val="left"/>
            </w:pPr>
            <w:r>
              <w:t>/api/</w:t>
            </w:r>
            <w:r>
              <w:rPr>
                <w:rFonts w:hint="eastAsia"/>
              </w:rPr>
              <w:t>u</w:t>
            </w:r>
            <w:r>
              <w:t>ser/?Command=</w:t>
            </w:r>
            <w:bookmarkStart w:id="30" w:name="OLE_LINK227"/>
            <w:bookmarkStart w:id="31" w:name="OLE_LINK228"/>
            <w:r w:rsidR="00AA1773">
              <w:t>LIST_</w:t>
            </w:r>
            <w:bookmarkStart w:id="32" w:name="OLE_LINK181"/>
            <w:r w:rsidR="00AA1773">
              <w:t>PROTOCOLS</w:t>
            </w:r>
            <w:bookmarkEnd w:id="30"/>
            <w:bookmarkEnd w:id="31"/>
            <w:bookmarkEnd w:id="32"/>
            <w:r>
              <w:t>&amp;TimeSnap=mmm&amp;Sig=20151023</w:t>
            </w:r>
          </w:p>
        </w:tc>
      </w:tr>
    </w:tbl>
    <w:p w:rsidR="00013EB2" w:rsidRPr="009E7ECD" w:rsidRDefault="00013EB2" w:rsidP="00013EB2">
      <w:pPr>
        <w:rPr>
          <w:bCs/>
        </w:rPr>
      </w:pPr>
    </w:p>
    <w:p w:rsidR="00013EB2" w:rsidRDefault="00120235" w:rsidP="00013EB2">
      <w:pPr>
        <w:pStyle w:val="4"/>
        <w:rPr>
          <w:b w:val="0"/>
        </w:rPr>
      </w:pPr>
      <w:r>
        <w:rPr>
          <w:rFonts w:hint="eastAsia"/>
          <w:b w:val="0"/>
        </w:rPr>
        <w:t>新增协议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013EB2" w:rsidRDefault="00013EB2" w:rsidP="00013EB2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013EB2" w:rsidRDefault="00013EB2" w:rsidP="00013EB2">
      <w:pPr>
        <w:rPr>
          <w:bCs/>
        </w:rPr>
      </w:pPr>
    </w:p>
    <w:p w:rsidR="00013EB2" w:rsidRDefault="00013EB2" w:rsidP="00013EB2">
      <w:pPr>
        <w:rPr>
          <w:bCs/>
        </w:rPr>
      </w:pPr>
    </w:p>
    <w:p w:rsidR="00013EB2" w:rsidRDefault="00013EB2" w:rsidP="00013EB2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13EB2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13EB2" w:rsidRDefault="00013EB2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13EB2" w:rsidRDefault="00013EB2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3EB2" w:rsidTr="00152E11">
        <w:tc>
          <w:tcPr>
            <w:tcW w:w="1696" w:type="dxa"/>
          </w:tcPr>
          <w:p w:rsidR="00013EB2" w:rsidRPr="002C13E2" w:rsidRDefault="00013EB2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013EB2" w:rsidRPr="00E54D5A" w:rsidRDefault="00013EB2" w:rsidP="00152E11">
            <w:pPr>
              <w:jc w:val="left"/>
              <w:rPr>
                <w:sz w:val="24"/>
              </w:rPr>
            </w:pP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  <w:rPr>
                <w:sz w:val="24"/>
              </w:rPr>
            </w:pP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t>POST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013EB2" w:rsidRDefault="00013EB2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13EB2" w:rsidTr="00152E11">
        <w:tc>
          <w:tcPr>
            <w:tcW w:w="1696" w:type="dxa"/>
          </w:tcPr>
          <w:p w:rsidR="00013EB2" w:rsidRDefault="00013EB2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13EB2" w:rsidRDefault="00013EB2" w:rsidP="00533397">
            <w:pPr>
              <w:jc w:val="left"/>
            </w:pPr>
            <w:r>
              <w:t>/api/</w:t>
            </w:r>
            <w:r>
              <w:rPr>
                <w:rFonts w:hint="eastAsia"/>
              </w:rPr>
              <w:t>u</w:t>
            </w:r>
            <w:r>
              <w:t>ser/?Command=</w:t>
            </w:r>
            <w:bookmarkStart w:id="33" w:name="OLE_LINK229"/>
            <w:bookmarkStart w:id="34" w:name="OLE_LINK230"/>
            <w:r w:rsidR="00533397">
              <w:t>ADD_</w:t>
            </w:r>
            <w:r w:rsidR="00460A14">
              <w:t>PROTOCOL</w:t>
            </w:r>
            <w:bookmarkEnd w:id="33"/>
            <w:bookmarkEnd w:id="34"/>
            <w:r>
              <w:t>&amp;TimeSnap=mmm&amp;Sig=20151023</w:t>
            </w:r>
          </w:p>
        </w:tc>
      </w:tr>
    </w:tbl>
    <w:p w:rsidR="00013EB2" w:rsidRPr="009E7ECD" w:rsidRDefault="00013EB2" w:rsidP="00013EB2">
      <w:pPr>
        <w:rPr>
          <w:bCs/>
        </w:rPr>
      </w:pPr>
    </w:p>
    <w:p w:rsidR="00B411D9" w:rsidRDefault="00E52DEA" w:rsidP="00B411D9">
      <w:pPr>
        <w:pStyle w:val="4"/>
        <w:rPr>
          <w:b w:val="0"/>
        </w:rPr>
      </w:pPr>
      <w:r>
        <w:rPr>
          <w:rFonts w:hint="eastAsia"/>
          <w:b w:val="0"/>
        </w:rPr>
        <w:t>修改</w:t>
      </w:r>
      <w:r w:rsidR="00B411D9">
        <w:rPr>
          <w:rFonts w:hint="eastAsia"/>
          <w:b w:val="0"/>
        </w:rPr>
        <w:t>协议</w:t>
      </w:r>
    </w:p>
    <w:p w:rsidR="00B411D9" w:rsidRDefault="00B411D9" w:rsidP="00B411D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B411D9" w:rsidRDefault="00B411D9" w:rsidP="00B411D9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B411D9" w:rsidRDefault="00B411D9" w:rsidP="00B411D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B411D9" w:rsidRDefault="00B411D9" w:rsidP="00B411D9">
      <w:pPr>
        <w:rPr>
          <w:bCs/>
        </w:rPr>
      </w:pPr>
    </w:p>
    <w:p w:rsidR="00B411D9" w:rsidRDefault="00B411D9" w:rsidP="00B411D9">
      <w:pPr>
        <w:rPr>
          <w:bCs/>
        </w:rPr>
      </w:pPr>
    </w:p>
    <w:p w:rsidR="00B411D9" w:rsidRDefault="00B411D9" w:rsidP="00B411D9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411D9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411D9" w:rsidRDefault="00B411D9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411D9" w:rsidRDefault="00B411D9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11D9" w:rsidTr="00152E11">
        <w:tc>
          <w:tcPr>
            <w:tcW w:w="1696" w:type="dxa"/>
          </w:tcPr>
          <w:p w:rsidR="00B411D9" w:rsidRPr="002C13E2" w:rsidRDefault="00B411D9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B411D9" w:rsidRPr="00E54D5A" w:rsidRDefault="00B411D9" w:rsidP="00152E11">
            <w:pPr>
              <w:jc w:val="left"/>
              <w:rPr>
                <w:sz w:val="24"/>
              </w:rPr>
            </w:pPr>
          </w:p>
        </w:tc>
      </w:tr>
      <w:tr w:rsidR="00B411D9" w:rsidTr="00152E11">
        <w:tc>
          <w:tcPr>
            <w:tcW w:w="1696" w:type="dxa"/>
          </w:tcPr>
          <w:p w:rsidR="00B411D9" w:rsidRDefault="00B411D9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B411D9" w:rsidRDefault="00B411D9" w:rsidP="00152E11">
            <w:pPr>
              <w:jc w:val="left"/>
              <w:rPr>
                <w:sz w:val="24"/>
              </w:rPr>
            </w:pPr>
          </w:p>
        </w:tc>
      </w:tr>
      <w:tr w:rsidR="00B411D9" w:rsidTr="00152E11">
        <w:tc>
          <w:tcPr>
            <w:tcW w:w="1696" w:type="dxa"/>
          </w:tcPr>
          <w:p w:rsidR="00B411D9" w:rsidRDefault="00B411D9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411D9" w:rsidRDefault="00B411D9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B411D9" w:rsidTr="00152E11">
        <w:tc>
          <w:tcPr>
            <w:tcW w:w="1696" w:type="dxa"/>
          </w:tcPr>
          <w:p w:rsidR="00B411D9" w:rsidRDefault="00B411D9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411D9" w:rsidRDefault="00B411D9" w:rsidP="00152E11">
            <w:pPr>
              <w:jc w:val="left"/>
            </w:pPr>
            <w:r>
              <w:t>POST</w:t>
            </w:r>
          </w:p>
        </w:tc>
      </w:tr>
      <w:tr w:rsidR="00B411D9" w:rsidTr="00152E11">
        <w:tc>
          <w:tcPr>
            <w:tcW w:w="1696" w:type="dxa"/>
          </w:tcPr>
          <w:p w:rsidR="00B411D9" w:rsidRDefault="00B411D9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B411D9" w:rsidRDefault="00B411D9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B411D9" w:rsidTr="00152E11">
        <w:tc>
          <w:tcPr>
            <w:tcW w:w="1696" w:type="dxa"/>
          </w:tcPr>
          <w:p w:rsidR="00B411D9" w:rsidRDefault="00B411D9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411D9" w:rsidRDefault="00B411D9" w:rsidP="00030C2C">
            <w:pPr>
              <w:jc w:val="left"/>
            </w:pPr>
            <w:r>
              <w:t>/api/</w:t>
            </w:r>
            <w:r>
              <w:rPr>
                <w:rFonts w:hint="eastAsia"/>
              </w:rPr>
              <w:t>u</w:t>
            </w:r>
            <w:r>
              <w:t>ser/?Command=</w:t>
            </w:r>
            <w:bookmarkStart w:id="35" w:name="OLE_LINK231"/>
            <w:r w:rsidR="00030C2C">
              <w:t>MODI_PROTOCOL</w:t>
            </w:r>
            <w:bookmarkEnd w:id="35"/>
            <w:r>
              <w:t>&amp;TimeSnap=mmm&amp;Sig=20151023</w:t>
            </w:r>
          </w:p>
        </w:tc>
      </w:tr>
    </w:tbl>
    <w:p w:rsidR="00B411D9" w:rsidRPr="009E7ECD" w:rsidRDefault="00B411D9" w:rsidP="00B411D9">
      <w:pPr>
        <w:rPr>
          <w:bCs/>
        </w:rPr>
      </w:pPr>
    </w:p>
    <w:p w:rsidR="00833AB9" w:rsidRDefault="00690AA0" w:rsidP="00833AB9">
      <w:pPr>
        <w:pStyle w:val="4"/>
        <w:rPr>
          <w:b w:val="0"/>
        </w:rPr>
      </w:pPr>
      <w:r>
        <w:rPr>
          <w:rFonts w:hint="eastAsia"/>
          <w:b w:val="0"/>
        </w:rPr>
        <w:t>删除</w:t>
      </w:r>
      <w:r w:rsidR="00833AB9">
        <w:rPr>
          <w:rFonts w:hint="eastAsia"/>
          <w:b w:val="0"/>
        </w:rPr>
        <w:t>协议</w:t>
      </w:r>
    </w:p>
    <w:p w:rsidR="00833AB9" w:rsidRDefault="00833AB9" w:rsidP="00833AB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833AB9" w:rsidRDefault="00833AB9" w:rsidP="00833AB9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833AB9" w:rsidRDefault="00833AB9" w:rsidP="00833AB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833AB9" w:rsidRDefault="00833AB9" w:rsidP="00833AB9">
      <w:pPr>
        <w:rPr>
          <w:bCs/>
        </w:rPr>
      </w:pPr>
    </w:p>
    <w:p w:rsidR="00833AB9" w:rsidRDefault="00833AB9" w:rsidP="00833AB9">
      <w:pPr>
        <w:rPr>
          <w:bCs/>
        </w:rPr>
      </w:pPr>
    </w:p>
    <w:p w:rsidR="00833AB9" w:rsidRDefault="00833AB9" w:rsidP="00833AB9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33AB9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33AB9" w:rsidRDefault="00833AB9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33AB9" w:rsidRDefault="00833AB9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33AB9" w:rsidTr="00152E11">
        <w:tc>
          <w:tcPr>
            <w:tcW w:w="1696" w:type="dxa"/>
          </w:tcPr>
          <w:p w:rsidR="00833AB9" w:rsidRPr="002C13E2" w:rsidRDefault="00833AB9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833AB9" w:rsidRPr="00E54D5A" w:rsidRDefault="00833AB9" w:rsidP="00152E11">
            <w:pPr>
              <w:jc w:val="left"/>
              <w:rPr>
                <w:sz w:val="24"/>
              </w:rPr>
            </w:pPr>
          </w:p>
        </w:tc>
      </w:tr>
      <w:tr w:rsidR="00833AB9" w:rsidTr="00152E11">
        <w:tc>
          <w:tcPr>
            <w:tcW w:w="1696" w:type="dxa"/>
          </w:tcPr>
          <w:p w:rsidR="00833AB9" w:rsidRDefault="00833AB9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833AB9" w:rsidRDefault="00833AB9" w:rsidP="00152E11">
            <w:pPr>
              <w:jc w:val="left"/>
              <w:rPr>
                <w:sz w:val="24"/>
              </w:rPr>
            </w:pPr>
          </w:p>
        </w:tc>
      </w:tr>
      <w:tr w:rsidR="00833AB9" w:rsidTr="00152E11">
        <w:tc>
          <w:tcPr>
            <w:tcW w:w="1696" w:type="dxa"/>
          </w:tcPr>
          <w:p w:rsidR="00833AB9" w:rsidRDefault="00833AB9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33AB9" w:rsidRDefault="00833AB9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833AB9" w:rsidTr="00152E11">
        <w:tc>
          <w:tcPr>
            <w:tcW w:w="1696" w:type="dxa"/>
          </w:tcPr>
          <w:p w:rsidR="00833AB9" w:rsidRDefault="00833AB9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33AB9" w:rsidRDefault="00833AB9" w:rsidP="00152E11">
            <w:pPr>
              <w:jc w:val="left"/>
            </w:pPr>
            <w:r>
              <w:t>POST</w:t>
            </w:r>
          </w:p>
        </w:tc>
      </w:tr>
      <w:tr w:rsidR="00833AB9" w:rsidTr="00152E11">
        <w:tc>
          <w:tcPr>
            <w:tcW w:w="1696" w:type="dxa"/>
          </w:tcPr>
          <w:p w:rsidR="00833AB9" w:rsidRDefault="00833AB9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33AB9" w:rsidRDefault="00833AB9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33AB9" w:rsidTr="00152E11">
        <w:tc>
          <w:tcPr>
            <w:tcW w:w="1696" w:type="dxa"/>
          </w:tcPr>
          <w:p w:rsidR="00833AB9" w:rsidRDefault="00833AB9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33AB9" w:rsidRDefault="00833AB9" w:rsidP="00891C4C">
            <w:pPr>
              <w:jc w:val="left"/>
            </w:pPr>
            <w:r>
              <w:t>/api/</w:t>
            </w:r>
            <w:r>
              <w:rPr>
                <w:rFonts w:hint="eastAsia"/>
              </w:rPr>
              <w:t>u</w:t>
            </w:r>
            <w:r>
              <w:t>ser/?Command=</w:t>
            </w:r>
            <w:bookmarkStart w:id="36" w:name="OLE_LINK232"/>
            <w:bookmarkStart w:id="37" w:name="OLE_LINK233"/>
            <w:r w:rsidR="00891C4C">
              <w:t>DELE_PROTOCOL</w:t>
            </w:r>
            <w:bookmarkEnd w:id="36"/>
            <w:bookmarkEnd w:id="37"/>
            <w:r>
              <w:t>&amp;TimeSnap=mmm&amp;Sig=20151023</w:t>
            </w:r>
          </w:p>
        </w:tc>
      </w:tr>
    </w:tbl>
    <w:p w:rsidR="00833AB9" w:rsidRPr="009E7ECD" w:rsidRDefault="00833AB9" w:rsidP="00833AB9">
      <w:pPr>
        <w:rPr>
          <w:bCs/>
        </w:rPr>
      </w:pPr>
    </w:p>
    <w:p w:rsidR="008B7F96" w:rsidRDefault="00302492" w:rsidP="008B7F96">
      <w:pPr>
        <w:pStyle w:val="4"/>
        <w:rPr>
          <w:b w:val="0"/>
        </w:rPr>
      </w:pPr>
      <w:r>
        <w:rPr>
          <w:rFonts w:hint="eastAsia"/>
          <w:b w:val="0"/>
        </w:rPr>
        <w:t>列表已有授权</w:t>
      </w:r>
    </w:p>
    <w:p w:rsidR="008B7F96" w:rsidRDefault="008B7F96" w:rsidP="008B7F9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8B7F96" w:rsidRDefault="008B7F96" w:rsidP="008B7F96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8B7F96" w:rsidRDefault="008B7F96" w:rsidP="008B7F96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8B7F96" w:rsidRDefault="008B7F96" w:rsidP="008B7F96">
      <w:pPr>
        <w:rPr>
          <w:bCs/>
        </w:rPr>
      </w:pPr>
    </w:p>
    <w:p w:rsidR="008B7F96" w:rsidRDefault="008B7F96" w:rsidP="008B7F96">
      <w:pPr>
        <w:rPr>
          <w:bCs/>
        </w:rPr>
      </w:pPr>
    </w:p>
    <w:p w:rsidR="008B7F96" w:rsidRDefault="008B7F96" w:rsidP="008B7F96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B7F96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B7F96" w:rsidRDefault="008B7F96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B7F96" w:rsidRDefault="008B7F96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B7F96" w:rsidTr="00152E11">
        <w:tc>
          <w:tcPr>
            <w:tcW w:w="1696" w:type="dxa"/>
          </w:tcPr>
          <w:p w:rsidR="008B7F96" w:rsidRPr="002C13E2" w:rsidRDefault="008B7F96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8B7F96" w:rsidRPr="00E54D5A" w:rsidRDefault="008B7F96" w:rsidP="00152E11">
            <w:pPr>
              <w:jc w:val="left"/>
              <w:rPr>
                <w:sz w:val="24"/>
              </w:rPr>
            </w:pPr>
          </w:p>
        </w:tc>
      </w:tr>
      <w:tr w:rsidR="008B7F96" w:rsidTr="00152E11">
        <w:tc>
          <w:tcPr>
            <w:tcW w:w="1696" w:type="dxa"/>
          </w:tcPr>
          <w:p w:rsidR="008B7F96" w:rsidRDefault="008B7F96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8B7F96" w:rsidRDefault="008B7F96" w:rsidP="00152E11">
            <w:pPr>
              <w:jc w:val="left"/>
              <w:rPr>
                <w:sz w:val="24"/>
              </w:rPr>
            </w:pPr>
          </w:p>
        </w:tc>
      </w:tr>
      <w:tr w:rsidR="008B7F96" w:rsidTr="00152E11">
        <w:tc>
          <w:tcPr>
            <w:tcW w:w="1696" w:type="dxa"/>
          </w:tcPr>
          <w:p w:rsidR="008B7F96" w:rsidRDefault="008B7F96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B7F96" w:rsidRDefault="008B7F96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8B7F96" w:rsidTr="00152E11">
        <w:tc>
          <w:tcPr>
            <w:tcW w:w="1696" w:type="dxa"/>
          </w:tcPr>
          <w:p w:rsidR="008B7F96" w:rsidRDefault="008B7F96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B7F96" w:rsidRDefault="008B7F96" w:rsidP="00152E11">
            <w:pPr>
              <w:jc w:val="left"/>
            </w:pPr>
            <w:r>
              <w:t>POST</w:t>
            </w:r>
          </w:p>
        </w:tc>
      </w:tr>
      <w:tr w:rsidR="008B7F96" w:rsidTr="00152E11">
        <w:tc>
          <w:tcPr>
            <w:tcW w:w="1696" w:type="dxa"/>
          </w:tcPr>
          <w:p w:rsidR="008B7F96" w:rsidRDefault="008B7F96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B7F96" w:rsidRDefault="008B7F96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B7F96" w:rsidTr="00152E11">
        <w:tc>
          <w:tcPr>
            <w:tcW w:w="1696" w:type="dxa"/>
          </w:tcPr>
          <w:p w:rsidR="008B7F96" w:rsidRDefault="008B7F96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B7F96" w:rsidRDefault="008B7F96" w:rsidP="005C124B">
            <w:pPr>
              <w:jc w:val="left"/>
            </w:pPr>
            <w:r>
              <w:t>/api/</w:t>
            </w:r>
            <w:r>
              <w:rPr>
                <w:rFonts w:hint="eastAsia"/>
              </w:rPr>
              <w:t>u</w:t>
            </w:r>
            <w:r>
              <w:t>ser/?Command=</w:t>
            </w:r>
            <w:r w:rsidR="005C124B">
              <w:t>LIST_PRIVS</w:t>
            </w:r>
            <w:r>
              <w:t>&amp;TimeSnap=mmm&amp;Sig=20151023</w:t>
            </w:r>
          </w:p>
        </w:tc>
      </w:tr>
    </w:tbl>
    <w:p w:rsidR="008B7F96" w:rsidRPr="009E7ECD" w:rsidRDefault="008B7F96" w:rsidP="008B7F96">
      <w:pPr>
        <w:rPr>
          <w:bCs/>
        </w:rPr>
      </w:pPr>
    </w:p>
    <w:p w:rsidR="00CA03C4" w:rsidRDefault="00CA03C4" w:rsidP="00CA03C4">
      <w:pPr>
        <w:pStyle w:val="4"/>
        <w:rPr>
          <w:b w:val="0"/>
        </w:rPr>
      </w:pPr>
      <w:r>
        <w:rPr>
          <w:rFonts w:hint="eastAsia"/>
          <w:b w:val="0"/>
        </w:rPr>
        <w:t>授权</w:t>
      </w:r>
    </w:p>
    <w:p w:rsidR="00CA03C4" w:rsidRDefault="00CA03C4" w:rsidP="00CA03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CA03C4" w:rsidRDefault="00CA03C4" w:rsidP="00CA03C4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功能描述</w:t>
      </w:r>
    </w:p>
    <w:p w:rsidR="00CA03C4" w:rsidRDefault="00CA03C4" w:rsidP="00CA03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CA03C4" w:rsidRDefault="00CA03C4" w:rsidP="00CA03C4">
      <w:pPr>
        <w:rPr>
          <w:bCs/>
        </w:rPr>
      </w:pPr>
    </w:p>
    <w:p w:rsidR="00CA03C4" w:rsidRDefault="00CA03C4" w:rsidP="00CA03C4">
      <w:pPr>
        <w:rPr>
          <w:bCs/>
        </w:rPr>
      </w:pPr>
    </w:p>
    <w:p w:rsidR="00CA03C4" w:rsidRDefault="00CA03C4" w:rsidP="00CA03C4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A03C4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A03C4" w:rsidRDefault="00CA03C4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A03C4" w:rsidRDefault="00CA03C4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3C4" w:rsidTr="00152E11">
        <w:tc>
          <w:tcPr>
            <w:tcW w:w="1696" w:type="dxa"/>
          </w:tcPr>
          <w:p w:rsidR="00CA03C4" w:rsidRPr="002C13E2" w:rsidRDefault="00CA03C4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CA03C4" w:rsidRPr="00E54D5A" w:rsidRDefault="00CA03C4" w:rsidP="00152E11">
            <w:pPr>
              <w:jc w:val="left"/>
              <w:rPr>
                <w:sz w:val="24"/>
              </w:rPr>
            </w:pPr>
          </w:p>
        </w:tc>
      </w:tr>
      <w:tr w:rsidR="00CA03C4" w:rsidTr="00152E11">
        <w:tc>
          <w:tcPr>
            <w:tcW w:w="1696" w:type="dxa"/>
          </w:tcPr>
          <w:p w:rsidR="00CA03C4" w:rsidRDefault="00CA03C4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CA03C4" w:rsidRDefault="00CA03C4" w:rsidP="00152E11">
            <w:pPr>
              <w:jc w:val="left"/>
              <w:rPr>
                <w:sz w:val="24"/>
              </w:rPr>
            </w:pPr>
          </w:p>
        </w:tc>
      </w:tr>
      <w:tr w:rsidR="00CA03C4" w:rsidTr="00152E11">
        <w:tc>
          <w:tcPr>
            <w:tcW w:w="1696" w:type="dxa"/>
          </w:tcPr>
          <w:p w:rsidR="00CA03C4" w:rsidRDefault="00CA03C4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A03C4" w:rsidRDefault="00CA03C4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CA03C4" w:rsidTr="00152E11">
        <w:tc>
          <w:tcPr>
            <w:tcW w:w="1696" w:type="dxa"/>
          </w:tcPr>
          <w:p w:rsidR="00CA03C4" w:rsidRDefault="00CA03C4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A03C4" w:rsidRDefault="00CA03C4" w:rsidP="00152E11">
            <w:pPr>
              <w:jc w:val="left"/>
            </w:pPr>
            <w:r>
              <w:t>POST</w:t>
            </w:r>
          </w:p>
        </w:tc>
      </w:tr>
      <w:tr w:rsidR="00CA03C4" w:rsidTr="00152E11">
        <w:tc>
          <w:tcPr>
            <w:tcW w:w="1696" w:type="dxa"/>
          </w:tcPr>
          <w:p w:rsidR="00CA03C4" w:rsidRDefault="00CA03C4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A03C4" w:rsidRDefault="00CA03C4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A03C4" w:rsidTr="00152E11">
        <w:tc>
          <w:tcPr>
            <w:tcW w:w="1696" w:type="dxa"/>
          </w:tcPr>
          <w:p w:rsidR="00CA03C4" w:rsidRDefault="00CA03C4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A03C4" w:rsidRDefault="00CA03C4" w:rsidP="0044519B">
            <w:pPr>
              <w:jc w:val="left"/>
            </w:pPr>
            <w:r>
              <w:t>/api/</w:t>
            </w:r>
            <w:r>
              <w:rPr>
                <w:rFonts w:hint="eastAsia"/>
              </w:rPr>
              <w:t>u</w:t>
            </w:r>
            <w:r>
              <w:t>ser/?Command=</w:t>
            </w:r>
            <w:bookmarkStart w:id="38" w:name="OLE_LINK234"/>
            <w:r w:rsidR="0044519B">
              <w:t>GRANT_PRIV</w:t>
            </w:r>
            <w:bookmarkEnd w:id="38"/>
            <w:r>
              <w:t>&amp;TimeSnap=mmm&amp;Sig=20151023</w:t>
            </w:r>
          </w:p>
        </w:tc>
      </w:tr>
    </w:tbl>
    <w:p w:rsidR="00CA03C4" w:rsidRPr="009E7ECD" w:rsidRDefault="00CA03C4" w:rsidP="00CA03C4">
      <w:pPr>
        <w:rPr>
          <w:bCs/>
        </w:rPr>
      </w:pPr>
    </w:p>
    <w:p w:rsidR="00D07061" w:rsidRDefault="001A3B12" w:rsidP="00D07061">
      <w:pPr>
        <w:pStyle w:val="4"/>
        <w:rPr>
          <w:b w:val="0"/>
        </w:rPr>
      </w:pPr>
      <w:r>
        <w:rPr>
          <w:rFonts w:hint="eastAsia"/>
          <w:b w:val="0"/>
        </w:rPr>
        <w:t>解除</w:t>
      </w:r>
      <w:r w:rsidR="00D07061">
        <w:rPr>
          <w:rFonts w:hint="eastAsia"/>
          <w:b w:val="0"/>
        </w:rPr>
        <w:t>授权</w:t>
      </w:r>
    </w:p>
    <w:p w:rsidR="00D07061" w:rsidRDefault="00D07061" w:rsidP="00D0706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D07061" w:rsidRDefault="00D07061" w:rsidP="00D07061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D07061" w:rsidRDefault="00D07061" w:rsidP="00D07061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D07061" w:rsidRDefault="00D07061" w:rsidP="00D07061">
      <w:pPr>
        <w:rPr>
          <w:bCs/>
        </w:rPr>
      </w:pPr>
    </w:p>
    <w:p w:rsidR="00D07061" w:rsidRDefault="00D07061" w:rsidP="00D07061">
      <w:pPr>
        <w:rPr>
          <w:bCs/>
        </w:rPr>
      </w:pPr>
    </w:p>
    <w:p w:rsidR="00D07061" w:rsidRDefault="00D07061" w:rsidP="00D07061">
      <w:pPr>
        <w:pStyle w:val="5"/>
        <w:rPr>
          <w:b w:val="0"/>
        </w:rPr>
      </w:pPr>
      <w:r>
        <w:rPr>
          <w:rFonts w:hint="eastAsia"/>
          <w:b w:val="0"/>
        </w:rPr>
        <w:t>协议详情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07061" w:rsidTr="00152E1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D07061" w:rsidRDefault="00D07061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D07061" w:rsidRDefault="00D07061" w:rsidP="00152E1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7061" w:rsidTr="00152E11">
        <w:tc>
          <w:tcPr>
            <w:tcW w:w="1696" w:type="dxa"/>
          </w:tcPr>
          <w:p w:rsidR="00D07061" w:rsidRPr="002C13E2" w:rsidRDefault="00D07061" w:rsidP="00152E11">
            <w:pPr>
              <w:jc w:val="righ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600" w:type="dxa"/>
          </w:tcPr>
          <w:p w:rsidR="00D07061" w:rsidRPr="00E54D5A" w:rsidRDefault="00D07061" w:rsidP="00152E11">
            <w:pPr>
              <w:jc w:val="left"/>
              <w:rPr>
                <w:sz w:val="24"/>
              </w:rPr>
            </w:pPr>
          </w:p>
        </w:tc>
      </w:tr>
      <w:tr w:rsidR="00D07061" w:rsidTr="00152E11">
        <w:tc>
          <w:tcPr>
            <w:tcW w:w="1696" w:type="dxa"/>
          </w:tcPr>
          <w:p w:rsidR="00D07061" w:rsidRDefault="00D07061" w:rsidP="00152E1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6600" w:type="dxa"/>
          </w:tcPr>
          <w:p w:rsidR="00D07061" w:rsidRDefault="00D07061" w:rsidP="00152E11">
            <w:pPr>
              <w:jc w:val="left"/>
              <w:rPr>
                <w:sz w:val="24"/>
              </w:rPr>
            </w:pPr>
          </w:p>
        </w:tc>
      </w:tr>
      <w:tr w:rsidR="00D07061" w:rsidTr="00152E11">
        <w:tc>
          <w:tcPr>
            <w:tcW w:w="1696" w:type="dxa"/>
          </w:tcPr>
          <w:p w:rsidR="00D07061" w:rsidRDefault="00D07061" w:rsidP="00152E11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D07061" w:rsidRDefault="00D07061" w:rsidP="00152E11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D07061" w:rsidTr="00152E11">
        <w:tc>
          <w:tcPr>
            <w:tcW w:w="1696" w:type="dxa"/>
          </w:tcPr>
          <w:p w:rsidR="00D07061" w:rsidRDefault="00D07061" w:rsidP="00152E11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D07061" w:rsidRDefault="00D07061" w:rsidP="00152E11">
            <w:pPr>
              <w:jc w:val="left"/>
            </w:pPr>
            <w:r>
              <w:t>POST</w:t>
            </w:r>
          </w:p>
        </w:tc>
      </w:tr>
      <w:tr w:rsidR="00D07061" w:rsidTr="00152E11">
        <w:tc>
          <w:tcPr>
            <w:tcW w:w="1696" w:type="dxa"/>
          </w:tcPr>
          <w:p w:rsidR="00D07061" w:rsidRDefault="00D07061" w:rsidP="00152E11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D07061" w:rsidRDefault="00D07061" w:rsidP="00152E11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07061" w:rsidTr="00152E11">
        <w:tc>
          <w:tcPr>
            <w:tcW w:w="1696" w:type="dxa"/>
          </w:tcPr>
          <w:p w:rsidR="00D07061" w:rsidRDefault="00D07061" w:rsidP="00152E11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D07061" w:rsidRDefault="00D07061" w:rsidP="0086039B">
            <w:pPr>
              <w:jc w:val="left"/>
            </w:pPr>
            <w:r>
              <w:t>/api/</w:t>
            </w:r>
            <w:r>
              <w:rPr>
                <w:rFonts w:hint="eastAsia"/>
              </w:rPr>
              <w:t>u</w:t>
            </w:r>
            <w:r>
              <w:t>ser/?Command=</w:t>
            </w:r>
            <w:bookmarkStart w:id="39" w:name="OLE_LINK235"/>
            <w:r w:rsidR="0086039B">
              <w:t>RECLAIM_PRIV</w:t>
            </w:r>
            <w:bookmarkEnd w:id="39"/>
            <w:r>
              <w:t>&amp;TimeSnap=mmm&amp;Sig=20151023</w:t>
            </w:r>
          </w:p>
        </w:tc>
      </w:tr>
    </w:tbl>
    <w:p w:rsidR="00D07061" w:rsidRPr="009E7ECD" w:rsidRDefault="00D07061" w:rsidP="00D07061">
      <w:pPr>
        <w:rPr>
          <w:bCs/>
        </w:rPr>
      </w:pPr>
    </w:p>
    <w:p w:rsidR="0061518D" w:rsidRPr="00CA03C4" w:rsidRDefault="0061518D">
      <w:pPr>
        <w:rPr>
          <w:bCs/>
        </w:rPr>
      </w:pPr>
    </w:p>
    <w:p w:rsidR="0061518D" w:rsidRPr="00D1240A" w:rsidRDefault="0061518D">
      <w:pPr>
        <w:rPr>
          <w:bCs/>
        </w:rPr>
      </w:pPr>
    </w:p>
    <w:p w:rsidR="009F1B50" w:rsidRPr="00AA5AA5" w:rsidRDefault="00266C91" w:rsidP="009F1B50">
      <w:pPr>
        <w:pStyle w:val="2"/>
        <w:widowControl/>
        <w:numPr>
          <w:ilvl w:val="1"/>
          <w:numId w:val="2"/>
        </w:numPr>
        <w:tabs>
          <w:tab w:val="clear" w:pos="576"/>
          <w:tab w:val="left" w:pos="-31680"/>
          <w:tab w:val="left" w:pos="540"/>
        </w:tabs>
        <w:spacing w:before="140" w:after="0" w:line="240" w:lineRule="auto"/>
        <w:ind w:left="0" w:firstLine="0"/>
        <w:jc w:val="left"/>
        <w:rPr>
          <w:rFonts w:ascii="仿宋_GB2312" w:eastAsia="仿宋_GB2312" w:hAnsi="Times New Roman"/>
          <w:sz w:val="30"/>
          <w:szCs w:val="30"/>
        </w:rPr>
      </w:pPr>
      <w:r>
        <w:rPr>
          <w:rFonts w:ascii="仿宋_GB2312" w:eastAsia="仿宋_GB2312" w:hAnsi="Times New Roman" w:hint="eastAsia"/>
          <w:sz w:val="30"/>
          <w:szCs w:val="30"/>
        </w:rPr>
        <w:t>前端设计</w:t>
      </w:r>
    </w:p>
    <w:p w:rsidR="009F1B50" w:rsidRDefault="009F1B50" w:rsidP="009F1B50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</w:t>
      </w:r>
      <w:r>
        <w:rPr>
          <w:rFonts w:hint="eastAsia"/>
          <w:bCs/>
        </w:rPr>
        <w:t>CRM1</w:t>
      </w:r>
      <w:r>
        <w:rPr>
          <w:rFonts w:hint="eastAsia"/>
          <w:bCs/>
        </w:rPr>
        <w:t>、</w:t>
      </w:r>
      <w:r>
        <w:rPr>
          <w:rFonts w:hint="eastAsia"/>
          <w:bCs/>
        </w:rPr>
        <w:t>CRM2</w:t>
      </w:r>
      <w:r>
        <w:rPr>
          <w:rFonts w:hint="eastAsia"/>
          <w:bCs/>
        </w:rPr>
        <w:t>、计费账务、资源、接口等模块</w:t>
      </w:r>
      <w:r>
        <w:rPr>
          <w:rFonts w:hint="eastAsia"/>
          <w:bCs/>
        </w:rPr>
        <w:t>]</w:t>
      </w:r>
    </w:p>
    <w:p w:rsidR="00A72E69" w:rsidRDefault="00A01AC3" w:rsidP="00A72E69">
      <w:pPr>
        <w:pStyle w:val="3"/>
        <w:rPr>
          <w:b w:val="0"/>
        </w:rPr>
      </w:pPr>
      <w:r>
        <w:rPr>
          <w:rFonts w:hint="eastAsia"/>
          <w:b w:val="0"/>
        </w:rPr>
        <w:t>App</w:t>
      </w:r>
    </w:p>
    <w:p w:rsidR="00AD6979" w:rsidRDefault="002739D6" w:rsidP="00AD6979">
      <w:pPr>
        <w:pStyle w:val="3"/>
        <w:rPr>
          <w:b w:val="0"/>
        </w:rPr>
      </w:pPr>
      <w:r>
        <w:rPr>
          <w:b w:val="0"/>
        </w:rPr>
        <w:t>Web</w:t>
      </w:r>
      <w:r>
        <w:rPr>
          <w:rFonts w:hint="eastAsia"/>
          <w:b w:val="0"/>
        </w:rPr>
        <w:t>前端</w:t>
      </w:r>
    </w:p>
    <w:p w:rsidR="00AD6979" w:rsidRDefault="00A41939" w:rsidP="00AD6979">
      <w:pPr>
        <w:pStyle w:val="4"/>
        <w:rPr>
          <w:b w:val="0"/>
        </w:rPr>
      </w:pPr>
      <w:r>
        <w:rPr>
          <w:rFonts w:hint="eastAsia"/>
          <w:b w:val="0"/>
        </w:rPr>
        <w:t>产品介绍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AD6979" w:rsidRDefault="00AD6979" w:rsidP="00AD6979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6"/>
        <w:rPr>
          <w:b w:val="0"/>
        </w:rPr>
      </w:pPr>
      <w:r>
        <w:rPr>
          <w:rFonts w:hint="eastAsia"/>
          <w:b w:val="0"/>
        </w:rPr>
        <w:t>业务规则描述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说明：详细描述功能点的业务规则实现、包括界面校验规则、数据库字段校验规则、业务逻辑校验规则、涉及的信息如何记录、程序实现过程中需要注意的规则等等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5"/>
        <w:rPr>
          <w:b w:val="0"/>
        </w:rPr>
      </w:pPr>
      <w:r>
        <w:rPr>
          <w:rFonts w:hint="eastAsia"/>
          <w:b w:val="0"/>
        </w:rPr>
        <w:t>程序流程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5"/>
        <w:rPr>
          <w:b w:val="0"/>
        </w:rPr>
      </w:pPr>
      <w:r>
        <w:rPr>
          <w:rFonts w:hint="eastAsia"/>
          <w:b w:val="0"/>
        </w:rPr>
        <w:t>实体设计</w:t>
      </w:r>
    </w:p>
    <w:p w:rsidR="00AD6979" w:rsidRDefault="00AD6979" w:rsidP="00AD6979">
      <w:pPr>
        <w:pStyle w:val="6"/>
        <w:rPr>
          <w:b w:val="0"/>
        </w:rPr>
      </w:pPr>
      <w:r>
        <w:rPr>
          <w:rFonts w:hint="eastAsia"/>
          <w:b w:val="0"/>
        </w:rPr>
        <w:t>程序设计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说明：程序设计内容，如新增的程序文件、配置文件、依赖结构及其内容，修改的程序文件、配置文件及其内容，其描述越详细越好。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6"/>
        <w:rPr>
          <w:b w:val="0"/>
        </w:rPr>
      </w:pPr>
      <w:r>
        <w:rPr>
          <w:rFonts w:hint="eastAsia"/>
          <w:b w:val="0"/>
        </w:rPr>
        <w:lastRenderedPageBreak/>
        <w:t>接口设计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说明：描述接口相关信息、实现方式、输入参数、输出参数、状态参数编码的明细信息等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6"/>
        <w:rPr>
          <w:b w:val="0"/>
        </w:rPr>
      </w:pPr>
      <w:r>
        <w:rPr>
          <w:rFonts w:hint="eastAsia"/>
          <w:b w:val="0"/>
        </w:rPr>
        <w:t>数据库设计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说明：数据库变动设计，包括新增表及其详细字段、索引、主键的描述，修改表需要描述修改的字段、索引、主键等内容，以及数据表之间的关联变动等信息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5"/>
        <w:rPr>
          <w:b w:val="0"/>
        </w:rPr>
      </w:pPr>
      <w:r>
        <w:rPr>
          <w:rFonts w:hint="eastAsia"/>
          <w:b w:val="0"/>
        </w:rPr>
        <w:t>实现方式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说明：描述功能实现采用何种技术，如</w:t>
      </w:r>
      <w:r>
        <w:rPr>
          <w:rFonts w:hint="eastAsia"/>
          <w:bCs/>
        </w:rPr>
        <w:t>Java</w:t>
      </w:r>
      <w:r>
        <w:rPr>
          <w:rFonts w:hint="eastAsia"/>
          <w:bCs/>
        </w:rPr>
        <w:t>、</w:t>
      </w:r>
      <w:r>
        <w:rPr>
          <w:rFonts w:hint="eastAsia"/>
          <w:bCs/>
        </w:rPr>
        <w:t>C++</w:t>
      </w:r>
      <w:r>
        <w:rPr>
          <w:rFonts w:hint="eastAsia"/>
          <w:bCs/>
        </w:rPr>
        <w:t>等，是否有特定要求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5"/>
        <w:rPr>
          <w:b w:val="0"/>
        </w:rPr>
      </w:pPr>
      <w:r>
        <w:rPr>
          <w:rFonts w:hint="eastAsia"/>
          <w:b w:val="0"/>
        </w:rPr>
        <w:t>与其他模块关系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说明：描述与其他模块是否有关联、其关联关系如何体现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AD6979" w:rsidRDefault="00AD6979" w:rsidP="00AD6979">
      <w:pPr>
        <w:pStyle w:val="5"/>
        <w:rPr>
          <w:b w:val="0"/>
        </w:rPr>
      </w:pPr>
      <w:r>
        <w:rPr>
          <w:rFonts w:hint="eastAsia"/>
          <w:b w:val="0"/>
        </w:rPr>
        <w:t>外部系统接口</w:t>
      </w:r>
    </w:p>
    <w:p w:rsidR="00AD6979" w:rsidRDefault="00AD6979" w:rsidP="00AD6979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说明：描述与外部系统</w:t>
      </w:r>
      <w:r>
        <w:rPr>
          <w:rFonts w:hint="eastAsia"/>
          <w:bCs/>
        </w:rPr>
        <w:t>(</w:t>
      </w:r>
      <w:r>
        <w:rPr>
          <w:rFonts w:hint="eastAsia"/>
          <w:bCs/>
        </w:rPr>
        <w:t>非</w:t>
      </w:r>
      <w:r>
        <w:rPr>
          <w:rFonts w:hint="eastAsia"/>
          <w:bCs/>
        </w:rPr>
        <w:t>BSS</w:t>
      </w:r>
      <w:r>
        <w:rPr>
          <w:rFonts w:hint="eastAsia"/>
          <w:bCs/>
        </w:rPr>
        <w:t>系统</w:t>
      </w:r>
      <w:r>
        <w:rPr>
          <w:rFonts w:hint="eastAsia"/>
          <w:bCs/>
        </w:rPr>
        <w:t>)</w:t>
      </w:r>
      <w:r>
        <w:rPr>
          <w:rFonts w:hint="eastAsia"/>
          <w:bCs/>
        </w:rPr>
        <w:t>的接口关系，是否需要输出或输入数据、输入输出内容等</w:t>
      </w:r>
      <w:r>
        <w:rPr>
          <w:rFonts w:hint="eastAsia"/>
          <w:bCs/>
        </w:rPr>
        <w:t>]</w:t>
      </w:r>
    </w:p>
    <w:p w:rsidR="00AD6979" w:rsidRDefault="00AD6979" w:rsidP="00AD6979">
      <w:pPr>
        <w:rPr>
          <w:bCs/>
        </w:rPr>
      </w:pPr>
    </w:p>
    <w:p w:rsidR="00CC34C4" w:rsidRDefault="0072221F" w:rsidP="00CC34C4">
      <w:pPr>
        <w:pStyle w:val="4"/>
        <w:rPr>
          <w:b w:val="0"/>
        </w:rPr>
      </w:pPr>
      <w:r>
        <w:rPr>
          <w:rFonts w:hint="eastAsia"/>
          <w:b w:val="0"/>
        </w:rPr>
        <w:t>代理商合作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业务规则描述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说明：详细描述功能点的业务规则实现、包括界面校验规则、数据库字段校验规则、业务逻辑校验规则、涉及的信息如何记录、程序实现过程中需要注意的规则等等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程序流程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实体设计</w:t>
      </w: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程序设计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说明：程序设计内容，如新增的程序文件、配置文件、依赖结构及其内容，修改的程序文件、配置文件及其内容，其描述越详细越好。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接口设计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说明：描述接口相关信息、实现方式、输入参数、输出参数、状态参数编码的明细信息等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数据库设计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说明：数据库变动设计，包括新增表及其详细字段、索引、主键的描述，修改表需要描述修改的字段、索引、主键等内容，以及数据表之间的关联变动等信息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实现方式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说明：描述功能实现采用何种技术，如</w:t>
      </w:r>
      <w:r>
        <w:rPr>
          <w:rFonts w:hint="eastAsia"/>
          <w:bCs/>
        </w:rPr>
        <w:t>Java</w:t>
      </w:r>
      <w:r>
        <w:rPr>
          <w:rFonts w:hint="eastAsia"/>
          <w:bCs/>
        </w:rPr>
        <w:t>、</w:t>
      </w:r>
      <w:r>
        <w:rPr>
          <w:rFonts w:hint="eastAsia"/>
          <w:bCs/>
        </w:rPr>
        <w:t>C++</w:t>
      </w:r>
      <w:r>
        <w:rPr>
          <w:rFonts w:hint="eastAsia"/>
          <w:bCs/>
        </w:rPr>
        <w:t>等，是否有特定要求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与其他模块关系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说明：描述与其他模块是否有关联、其关联关系如何体现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外部系统接口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说明：描述与外部系统</w:t>
      </w:r>
      <w:r>
        <w:rPr>
          <w:rFonts w:hint="eastAsia"/>
          <w:bCs/>
        </w:rPr>
        <w:t>(</w:t>
      </w:r>
      <w:r>
        <w:rPr>
          <w:rFonts w:hint="eastAsia"/>
          <w:bCs/>
        </w:rPr>
        <w:t>非</w:t>
      </w:r>
      <w:r>
        <w:rPr>
          <w:rFonts w:hint="eastAsia"/>
          <w:bCs/>
        </w:rPr>
        <w:t>BSS</w:t>
      </w:r>
      <w:r>
        <w:rPr>
          <w:rFonts w:hint="eastAsia"/>
          <w:bCs/>
        </w:rPr>
        <w:t>系统</w:t>
      </w:r>
      <w:r>
        <w:rPr>
          <w:rFonts w:hint="eastAsia"/>
          <w:bCs/>
        </w:rPr>
        <w:t>)</w:t>
      </w:r>
      <w:r>
        <w:rPr>
          <w:rFonts w:hint="eastAsia"/>
          <w:bCs/>
        </w:rPr>
        <w:t>的接口关系，是否需要输出或输入数据、输入输出内容等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Pr="009F1B50" w:rsidRDefault="00CC34C4" w:rsidP="00CC34C4">
      <w:pPr>
        <w:rPr>
          <w:bCs/>
        </w:rPr>
      </w:pPr>
    </w:p>
    <w:p w:rsidR="00CC34C4" w:rsidRDefault="00652201" w:rsidP="00CC34C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线上体验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业务规则描述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说明：详细描述功能点的业务规则实现、包括界面校验规则、数据库字段校验规则、业务逻辑校验规则、涉及的信息如何记录、程序实现过程中需要注意的规则等等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程序流程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实体设计</w:t>
      </w: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程序设计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说明：程序设计内容，如新增的程序文件、配置文件、依赖结构及其内容，修改的程序文件、配置文件及其内容，其描述越详细越好。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接口设计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说明：描述接口相关信息、实现方式、输入参数、输出参数、状态参数编码的明细信息等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数据库设计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说明：数据库变动设计，包括新增表及其详细字段、索引、主键的描述，修改表需要描述修改的字段、索引、主键等内容，以及数据表之间的关联变动等信息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实现方式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说明：描述功能实现采用何种技术，如</w:t>
      </w:r>
      <w:r>
        <w:rPr>
          <w:rFonts w:hint="eastAsia"/>
          <w:bCs/>
        </w:rPr>
        <w:t>Java</w:t>
      </w:r>
      <w:r>
        <w:rPr>
          <w:rFonts w:hint="eastAsia"/>
          <w:bCs/>
        </w:rPr>
        <w:t>、</w:t>
      </w:r>
      <w:r>
        <w:rPr>
          <w:rFonts w:hint="eastAsia"/>
          <w:bCs/>
        </w:rPr>
        <w:t>C++</w:t>
      </w:r>
      <w:r>
        <w:rPr>
          <w:rFonts w:hint="eastAsia"/>
          <w:bCs/>
        </w:rPr>
        <w:t>等，是否有特定要求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与其他模块关系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说明：描述与其他模块是否有关联、其关联关系如何体现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外部系统接口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说明：描述与外部系统</w:t>
      </w:r>
      <w:r>
        <w:rPr>
          <w:rFonts w:hint="eastAsia"/>
          <w:bCs/>
        </w:rPr>
        <w:t>(</w:t>
      </w:r>
      <w:r>
        <w:rPr>
          <w:rFonts w:hint="eastAsia"/>
          <w:bCs/>
        </w:rPr>
        <w:t>非</w:t>
      </w:r>
      <w:r>
        <w:rPr>
          <w:rFonts w:hint="eastAsia"/>
          <w:bCs/>
        </w:rPr>
        <w:t>BSS</w:t>
      </w:r>
      <w:r>
        <w:rPr>
          <w:rFonts w:hint="eastAsia"/>
          <w:bCs/>
        </w:rPr>
        <w:t>系统</w:t>
      </w:r>
      <w:r>
        <w:rPr>
          <w:rFonts w:hint="eastAsia"/>
          <w:bCs/>
        </w:rPr>
        <w:t>)</w:t>
      </w:r>
      <w:r>
        <w:rPr>
          <w:rFonts w:hint="eastAsia"/>
          <w:bCs/>
        </w:rPr>
        <w:t>的接口关系，是否需要输出或输入数据、输入输出内容等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Pr="009F1B50" w:rsidRDefault="00CC34C4" w:rsidP="00CC34C4">
      <w:pPr>
        <w:rPr>
          <w:bCs/>
        </w:rPr>
      </w:pPr>
    </w:p>
    <w:p w:rsidR="00CC34C4" w:rsidRDefault="00A632AA" w:rsidP="00CC34C4">
      <w:pPr>
        <w:pStyle w:val="4"/>
        <w:rPr>
          <w:b w:val="0"/>
        </w:rPr>
      </w:pPr>
      <w:r>
        <w:rPr>
          <w:rFonts w:hint="eastAsia"/>
          <w:b w:val="0"/>
        </w:rPr>
        <w:t>我要留言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业务规则描述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说明：详细描述功能点的业务规则实现、包括界面校验规则、数据库字段校验规则、业务逻辑校验规则、涉及的信息如何记录、程序实现过程中需要注意的规则等等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程序流程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实体设计</w:t>
      </w: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程序设计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说明：程序设计内容，如新增的程序文件、配置文件、依赖结构及其内容，修改的程序文件、配置文件及其内容，其描述越详细越好。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接口设计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说明：描述接口相关信息、实现方式、输入参数、输出参数、状态参数编码的明细信息等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数据库设计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说明：数据库变动设计，包括新增表及其详细字段、索引、主键的描述，修改表需要描述修改的字段、索引、主键等内容，以及数据表之间的关联变动等信息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实现方式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说明：描述功能实现采用何种技术，如</w:t>
      </w:r>
      <w:r>
        <w:rPr>
          <w:rFonts w:hint="eastAsia"/>
          <w:bCs/>
        </w:rPr>
        <w:t>Java</w:t>
      </w:r>
      <w:r>
        <w:rPr>
          <w:rFonts w:hint="eastAsia"/>
          <w:bCs/>
        </w:rPr>
        <w:t>、</w:t>
      </w:r>
      <w:r>
        <w:rPr>
          <w:rFonts w:hint="eastAsia"/>
          <w:bCs/>
        </w:rPr>
        <w:t>C++</w:t>
      </w:r>
      <w:r>
        <w:rPr>
          <w:rFonts w:hint="eastAsia"/>
          <w:bCs/>
        </w:rPr>
        <w:t>等，是否有特定要求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与其他模块关系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说明：描述与其他模块是否有关联、其关联关系如何体现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外部系统接口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说明：描述与外部系统</w:t>
      </w:r>
      <w:r>
        <w:rPr>
          <w:rFonts w:hint="eastAsia"/>
          <w:bCs/>
        </w:rPr>
        <w:t>(</w:t>
      </w:r>
      <w:r>
        <w:rPr>
          <w:rFonts w:hint="eastAsia"/>
          <w:bCs/>
        </w:rPr>
        <w:t>非</w:t>
      </w:r>
      <w:r>
        <w:rPr>
          <w:rFonts w:hint="eastAsia"/>
          <w:bCs/>
        </w:rPr>
        <w:t>BSS</w:t>
      </w:r>
      <w:r>
        <w:rPr>
          <w:rFonts w:hint="eastAsia"/>
          <w:bCs/>
        </w:rPr>
        <w:t>系统</w:t>
      </w:r>
      <w:r>
        <w:rPr>
          <w:rFonts w:hint="eastAsia"/>
          <w:bCs/>
        </w:rPr>
        <w:t>)</w:t>
      </w:r>
      <w:r>
        <w:rPr>
          <w:rFonts w:hint="eastAsia"/>
          <w:bCs/>
        </w:rPr>
        <w:t>的接口关系，是否需要输出或输入数据、输入输出内容等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Pr="009F1B50" w:rsidRDefault="00CC34C4" w:rsidP="00CC34C4">
      <w:pPr>
        <w:rPr>
          <w:bCs/>
        </w:rPr>
      </w:pPr>
    </w:p>
    <w:p w:rsidR="00CC34C4" w:rsidRDefault="00CC34C4" w:rsidP="00CC34C4">
      <w:pPr>
        <w:pStyle w:val="4"/>
        <w:rPr>
          <w:b w:val="0"/>
        </w:rPr>
      </w:pPr>
      <w:r>
        <w:rPr>
          <w:rFonts w:hint="eastAsia"/>
          <w:b w:val="0"/>
        </w:rPr>
        <w:t>产品介绍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说明：新增或修改的功能点名称</w:t>
      </w:r>
      <w:r>
        <w:rPr>
          <w:rFonts w:hint="eastAsia"/>
          <w:bCs/>
        </w:rPr>
        <w:t>]</w:t>
      </w: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功能描述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说明：描述功能点的是否新增或改造，改造范围和改造预期目标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lastRenderedPageBreak/>
        <w:t>业务规则描述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说明：详细描述功能点的业务规则实现、包括界面校验规则、数据库字段校验规则、业务逻辑校验规则、涉及的信息如何记录、程序实现过程中需要注意的规则等等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业务流程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说明：描述业务流程，包括界面操作流程、业务执行流程等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程序流程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说明：描述程序执行过程中的程序执行流程，如程序流程、时序图等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实体设计</w:t>
      </w: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程序设计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说明：程序设计内容，如新增的程序文件、配置文件、依赖结构及其内容，修改的程序文件、配置文件及其内容，其描述越详细越好。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接口设计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说明：描述接口相关信息、实现方式、输入参数、输出参数、状态参数编码的明细信息等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6"/>
        <w:rPr>
          <w:b w:val="0"/>
        </w:rPr>
      </w:pPr>
      <w:r>
        <w:rPr>
          <w:rFonts w:hint="eastAsia"/>
          <w:b w:val="0"/>
        </w:rPr>
        <w:t>数据库设计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说明：数据库变动设计，包括新增表及其详细字段、索引、主键的描述，修改表需要描述修改的字段、索引、主键等内容，以及数据表之间的关联变动等信息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实现方式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说明：描述功能实现采用何种技术，如</w:t>
      </w:r>
      <w:r>
        <w:rPr>
          <w:rFonts w:hint="eastAsia"/>
          <w:bCs/>
        </w:rPr>
        <w:t>Java</w:t>
      </w:r>
      <w:r>
        <w:rPr>
          <w:rFonts w:hint="eastAsia"/>
          <w:bCs/>
        </w:rPr>
        <w:t>、</w:t>
      </w:r>
      <w:r>
        <w:rPr>
          <w:rFonts w:hint="eastAsia"/>
          <w:bCs/>
        </w:rPr>
        <w:t>C++</w:t>
      </w:r>
      <w:r>
        <w:rPr>
          <w:rFonts w:hint="eastAsia"/>
          <w:bCs/>
        </w:rPr>
        <w:t>等，是否有特定要求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t>与其他模块关系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说明：描述与其他模块是否有关联、其关联关系如何体现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Default="00CC34C4" w:rsidP="00CC34C4">
      <w:pPr>
        <w:pStyle w:val="5"/>
        <w:rPr>
          <w:b w:val="0"/>
        </w:rPr>
      </w:pPr>
      <w:r>
        <w:rPr>
          <w:rFonts w:hint="eastAsia"/>
          <w:b w:val="0"/>
        </w:rPr>
        <w:lastRenderedPageBreak/>
        <w:t>外部系统接口</w:t>
      </w:r>
    </w:p>
    <w:p w:rsidR="00CC34C4" w:rsidRDefault="00CC34C4" w:rsidP="00CC34C4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说明：描述与外部系统</w:t>
      </w:r>
      <w:r>
        <w:rPr>
          <w:rFonts w:hint="eastAsia"/>
          <w:bCs/>
        </w:rPr>
        <w:t>(</w:t>
      </w:r>
      <w:r>
        <w:rPr>
          <w:rFonts w:hint="eastAsia"/>
          <w:bCs/>
        </w:rPr>
        <w:t>非</w:t>
      </w:r>
      <w:r>
        <w:rPr>
          <w:rFonts w:hint="eastAsia"/>
          <w:bCs/>
        </w:rPr>
        <w:t>BSS</w:t>
      </w:r>
      <w:r>
        <w:rPr>
          <w:rFonts w:hint="eastAsia"/>
          <w:bCs/>
        </w:rPr>
        <w:t>系统</w:t>
      </w:r>
      <w:r>
        <w:rPr>
          <w:rFonts w:hint="eastAsia"/>
          <w:bCs/>
        </w:rPr>
        <w:t>)</w:t>
      </w:r>
      <w:r>
        <w:rPr>
          <w:rFonts w:hint="eastAsia"/>
          <w:bCs/>
        </w:rPr>
        <w:t>的接口关系，是否需要输出或输入数据、输入输出内容等</w:t>
      </w:r>
      <w:r>
        <w:rPr>
          <w:rFonts w:hint="eastAsia"/>
          <w:bCs/>
        </w:rPr>
        <w:t>]</w:t>
      </w:r>
    </w:p>
    <w:p w:rsidR="00CC34C4" w:rsidRDefault="00CC34C4" w:rsidP="00CC34C4">
      <w:pPr>
        <w:rPr>
          <w:bCs/>
        </w:rPr>
      </w:pPr>
    </w:p>
    <w:p w:rsidR="00CC34C4" w:rsidRPr="009F1B50" w:rsidRDefault="00CC34C4" w:rsidP="00CC34C4">
      <w:pPr>
        <w:rPr>
          <w:bCs/>
        </w:rPr>
      </w:pPr>
    </w:p>
    <w:sectPr w:rsidR="00CC34C4" w:rsidRPr="009F1B50">
      <w:headerReference w:type="default" r:id="rId7"/>
      <w:footerReference w:type="default" r:id="rId8"/>
      <w:pgSz w:w="11906" w:h="16838"/>
      <w:pgMar w:top="1440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CE2" w:rsidRDefault="00F57CE2">
      <w:r>
        <w:separator/>
      </w:r>
    </w:p>
  </w:endnote>
  <w:endnote w:type="continuationSeparator" w:id="0">
    <w:p w:rsidR="00F57CE2" w:rsidRDefault="00F5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B4E" w:rsidRDefault="00026B4E">
    <w:pPr>
      <w:pStyle w:val="a8"/>
      <w:ind w:firstLineChars="50" w:firstLine="90"/>
      <w:jc w:val="center"/>
    </w:pPr>
    <w:r>
      <w:rPr>
        <w:rFonts w:hint="eastAsia"/>
      </w:rPr>
      <w:t xml:space="preserve">                       Page </w:t>
    </w:r>
    <w:ins w:id="40" w:author="huanghe" w:date="2002-06-30T10:32:00Z">
      <w:r>
        <w:fldChar w:fldCharType="begin"/>
      </w:r>
      <w:r>
        <w:instrText xml:space="preserve"> PAGE  \* MERGEFORMAT </w:instrText>
      </w:r>
      <w:r>
        <w:fldChar w:fldCharType="separate"/>
      </w:r>
    </w:ins>
    <w:r w:rsidR="00F02FF1">
      <w:rPr>
        <w:noProof/>
      </w:rPr>
      <w:t>16</w:t>
    </w:r>
    <w:ins w:id="41" w:author="huanghe" w:date="2002-06-30T10:32:00Z">
      <w:r>
        <w:fldChar w:fldCharType="end"/>
      </w:r>
    </w:ins>
    <w:r>
      <w:t xml:space="preserve"> of </w:t>
    </w:r>
    <w:ins w:id="42" w:author="huanghe" w:date="2002-06-30T10:32:00Z">
      <w:r>
        <w:fldChar w:fldCharType="begin"/>
      </w:r>
      <w:r>
        <w:instrText xml:space="preserve"> NUMPAGES </w:instrText>
      </w:r>
      <w:r>
        <w:fldChar w:fldCharType="separate"/>
      </w:r>
    </w:ins>
    <w:r w:rsidR="00F02FF1">
      <w:rPr>
        <w:noProof/>
      </w:rPr>
      <w:t>53</w:t>
    </w:r>
    <w:ins w:id="43" w:author="huanghe" w:date="2002-06-30T10:32:00Z">
      <w:r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CE2" w:rsidRDefault="00F57CE2">
      <w:r>
        <w:separator/>
      </w:r>
    </w:p>
  </w:footnote>
  <w:footnote w:type="continuationSeparator" w:id="0">
    <w:p w:rsidR="00F57CE2" w:rsidRDefault="00F57C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B4E" w:rsidRDefault="00026B4E">
    <w:pPr>
      <w:pStyle w:val="a7"/>
      <w:jc w:val="right"/>
    </w:pPr>
    <w:r>
      <w:rPr>
        <w:rFonts w:hint="eastAsia"/>
        <w:lang w:val="en-US" w:eastAsia="zh-CN"/>
      </w:rPr>
      <w:t>汉森科技有限责任</w:t>
    </w:r>
    <w:r>
      <w:rPr>
        <w:rFonts w:hint="eastAsia"/>
      </w:rPr>
      <w:t>公司</w:t>
    </w:r>
    <w:r>
      <w:rPr>
        <w:rFonts w:hint="eastAsia"/>
      </w:rPr>
      <w:t xml:space="preserve">                                                              </w:t>
    </w:r>
    <w:r>
      <w:rPr>
        <w:rFonts w:hint="eastAsia"/>
        <w:lang w:eastAsia="zh-CN"/>
      </w:rPr>
      <w:t>产品</w:t>
    </w:r>
    <w:r>
      <w:rPr>
        <w:rFonts w:hint="eastAsia"/>
      </w:rPr>
      <w:t>需求设计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70BF"/>
    <w:multiLevelType w:val="multilevel"/>
    <w:tmpl w:val="AB9C18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315E63"/>
    <w:multiLevelType w:val="hybridMultilevel"/>
    <w:tmpl w:val="1298D1F2"/>
    <w:lvl w:ilvl="0" w:tplc="1F3EFB66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745391"/>
    <w:multiLevelType w:val="hybridMultilevel"/>
    <w:tmpl w:val="45F2EB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8E5614"/>
    <w:multiLevelType w:val="hybridMultilevel"/>
    <w:tmpl w:val="ED660F54"/>
    <w:lvl w:ilvl="0" w:tplc="086C52A8">
      <w:start w:val="1"/>
      <w:numFmt w:val="bullet"/>
      <w:pStyle w:val="Char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19">
      <w:start w:val="1"/>
      <w:numFmt w:val="decimal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 w:tplc="0409001B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72"/>
    <w:rsid w:val="00001D11"/>
    <w:rsid w:val="000034F6"/>
    <w:rsid w:val="00004397"/>
    <w:rsid w:val="00011B4A"/>
    <w:rsid w:val="00013EB2"/>
    <w:rsid w:val="000176E0"/>
    <w:rsid w:val="00021E50"/>
    <w:rsid w:val="00026B4E"/>
    <w:rsid w:val="000306CB"/>
    <w:rsid w:val="00030C2C"/>
    <w:rsid w:val="00037113"/>
    <w:rsid w:val="00044932"/>
    <w:rsid w:val="00046DDD"/>
    <w:rsid w:val="00051708"/>
    <w:rsid w:val="00056404"/>
    <w:rsid w:val="000569D4"/>
    <w:rsid w:val="0006031F"/>
    <w:rsid w:val="00060AB2"/>
    <w:rsid w:val="000621FF"/>
    <w:rsid w:val="00064F56"/>
    <w:rsid w:val="00067A2B"/>
    <w:rsid w:val="00070BE9"/>
    <w:rsid w:val="00071AF2"/>
    <w:rsid w:val="00074CEA"/>
    <w:rsid w:val="000822DD"/>
    <w:rsid w:val="000854BE"/>
    <w:rsid w:val="000870C9"/>
    <w:rsid w:val="0009587E"/>
    <w:rsid w:val="00096C6C"/>
    <w:rsid w:val="000A1901"/>
    <w:rsid w:val="000A3EDF"/>
    <w:rsid w:val="000A5B59"/>
    <w:rsid w:val="000A5E2D"/>
    <w:rsid w:val="000A5F9D"/>
    <w:rsid w:val="000B05B6"/>
    <w:rsid w:val="000B23B2"/>
    <w:rsid w:val="000B696C"/>
    <w:rsid w:val="000B6A30"/>
    <w:rsid w:val="000B6C75"/>
    <w:rsid w:val="000C6210"/>
    <w:rsid w:val="000D02B9"/>
    <w:rsid w:val="000D2E00"/>
    <w:rsid w:val="000D4DE5"/>
    <w:rsid w:val="000D64FF"/>
    <w:rsid w:val="000E20AB"/>
    <w:rsid w:val="000E2DED"/>
    <w:rsid w:val="000E501E"/>
    <w:rsid w:val="000E7D86"/>
    <w:rsid w:val="000F5EAD"/>
    <w:rsid w:val="00102251"/>
    <w:rsid w:val="00106576"/>
    <w:rsid w:val="00106FDF"/>
    <w:rsid w:val="00107DBE"/>
    <w:rsid w:val="001114ED"/>
    <w:rsid w:val="001162C7"/>
    <w:rsid w:val="0011665B"/>
    <w:rsid w:val="00117C55"/>
    <w:rsid w:val="00120235"/>
    <w:rsid w:val="001354D9"/>
    <w:rsid w:val="0014008D"/>
    <w:rsid w:val="00140A1C"/>
    <w:rsid w:val="00140EFF"/>
    <w:rsid w:val="00143A26"/>
    <w:rsid w:val="00145434"/>
    <w:rsid w:val="00150780"/>
    <w:rsid w:val="00150E6C"/>
    <w:rsid w:val="001517AF"/>
    <w:rsid w:val="001522BE"/>
    <w:rsid w:val="00165FC7"/>
    <w:rsid w:val="00167BD4"/>
    <w:rsid w:val="00177A4A"/>
    <w:rsid w:val="00193581"/>
    <w:rsid w:val="001A10C9"/>
    <w:rsid w:val="001A3B12"/>
    <w:rsid w:val="001B2051"/>
    <w:rsid w:val="001B431C"/>
    <w:rsid w:val="001B7DFB"/>
    <w:rsid w:val="001C0922"/>
    <w:rsid w:val="001C26B3"/>
    <w:rsid w:val="001C313F"/>
    <w:rsid w:val="001C3D02"/>
    <w:rsid w:val="001C4822"/>
    <w:rsid w:val="001D00B7"/>
    <w:rsid w:val="001D353A"/>
    <w:rsid w:val="001E1E0E"/>
    <w:rsid w:val="001E5EC4"/>
    <w:rsid w:val="001F3DF9"/>
    <w:rsid w:val="001F538D"/>
    <w:rsid w:val="00204DF6"/>
    <w:rsid w:val="00205C9A"/>
    <w:rsid w:val="002109AC"/>
    <w:rsid w:val="00216A45"/>
    <w:rsid w:val="002178FA"/>
    <w:rsid w:val="00217E50"/>
    <w:rsid w:val="002258E1"/>
    <w:rsid w:val="002311E5"/>
    <w:rsid w:val="00232177"/>
    <w:rsid w:val="00236C99"/>
    <w:rsid w:val="002402CC"/>
    <w:rsid w:val="00243C56"/>
    <w:rsid w:val="00246F6B"/>
    <w:rsid w:val="002479E4"/>
    <w:rsid w:val="00252B8D"/>
    <w:rsid w:val="00266C91"/>
    <w:rsid w:val="002739D6"/>
    <w:rsid w:val="00276020"/>
    <w:rsid w:val="00282ECE"/>
    <w:rsid w:val="00291352"/>
    <w:rsid w:val="00291AC5"/>
    <w:rsid w:val="00295367"/>
    <w:rsid w:val="00295DB3"/>
    <w:rsid w:val="002A1D38"/>
    <w:rsid w:val="002B2DA7"/>
    <w:rsid w:val="002B3645"/>
    <w:rsid w:val="002B54E2"/>
    <w:rsid w:val="002B5C6E"/>
    <w:rsid w:val="002C199A"/>
    <w:rsid w:val="002C1CC6"/>
    <w:rsid w:val="002D5A20"/>
    <w:rsid w:val="002D6E5C"/>
    <w:rsid w:val="002D7628"/>
    <w:rsid w:val="002D7AAA"/>
    <w:rsid w:val="002F0264"/>
    <w:rsid w:val="002F1668"/>
    <w:rsid w:val="002F78F4"/>
    <w:rsid w:val="002F7C3A"/>
    <w:rsid w:val="003004BB"/>
    <w:rsid w:val="00302492"/>
    <w:rsid w:val="00302BE4"/>
    <w:rsid w:val="003054C5"/>
    <w:rsid w:val="00315219"/>
    <w:rsid w:val="003255D4"/>
    <w:rsid w:val="00327139"/>
    <w:rsid w:val="00327293"/>
    <w:rsid w:val="00331864"/>
    <w:rsid w:val="003404B2"/>
    <w:rsid w:val="00344194"/>
    <w:rsid w:val="00344B0A"/>
    <w:rsid w:val="00350EB3"/>
    <w:rsid w:val="00357362"/>
    <w:rsid w:val="00374AA1"/>
    <w:rsid w:val="00377853"/>
    <w:rsid w:val="00390266"/>
    <w:rsid w:val="0039103D"/>
    <w:rsid w:val="0039549D"/>
    <w:rsid w:val="003956C4"/>
    <w:rsid w:val="003A2E19"/>
    <w:rsid w:val="003A2E8B"/>
    <w:rsid w:val="003A36EB"/>
    <w:rsid w:val="003A747B"/>
    <w:rsid w:val="003B78A5"/>
    <w:rsid w:val="003B7DF0"/>
    <w:rsid w:val="003C46D9"/>
    <w:rsid w:val="003D3A9D"/>
    <w:rsid w:val="003D3EA6"/>
    <w:rsid w:val="003D4D33"/>
    <w:rsid w:val="003E4ED8"/>
    <w:rsid w:val="003F1201"/>
    <w:rsid w:val="003F36B5"/>
    <w:rsid w:val="003F3DAE"/>
    <w:rsid w:val="003F4846"/>
    <w:rsid w:val="003F74FF"/>
    <w:rsid w:val="004015A5"/>
    <w:rsid w:val="00401E85"/>
    <w:rsid w:val="00403D11"/>
    <w:rsid w:val="00411B86"/>
    <w:rsid w:val="00424542"/>
    <w:rsid w:val="00432D51"/>
    <w:rsid w:val="0044182C"/>
    <w:rsid w:val="004435B4"/>
    <w:rsid w:val="0044519B"/>
    <w:rsid w:val="004469E3"/>
    <w:rsid w:val="00457124"/>
    <w:rsid w:val="00460A14"/>
    <w:rsid w:val="00460BB1"/>
    <w:rsid w:val="00461276"/>
    <w:rsid w:val="00464892"/>
    <w:rsid w:val="00467581"/>
    <w:rsid w:val="00470933"/>
    <w:rsid w:val="004712A8"/>
    <w:rsid w:val="00471C6B"/>
    <w:rsid w:val="004728A1"/>
    <w:rsid w:val="00474E77"/>
    <w:rsid w:val="00475E3B"/>
    <w:rsid w:val="00477DE6"/>
    <w:rsid w:val="004801CB"/>
    <w:rsid w:val="00481BC3"/>
    <w:rsid w:val="00483EAF"/>
    <w:rsid w:val="00493B21"/>
    <w:rsid w:val="00496F1B"/>
    <w:rsid w:val="004A0D6E"/>
    <w:rsid w:val="004A1328"/>
    <w:rsid w:val="004A163E"/>
    <w:rsid w:val="004A3D5A"/>
    <w:rsid w:val="004A68DD"/>
    <w:rsid w:val="004A6E0C"/>
    <w:rsid w:val="004B184E"/>
    <w:rsid w:val="004B3D4D"/>
    <w:rsid w:val="004B6389"/>
    <w:rsid w:val="004C06D0"/>
    <w:rsid w:val="004C090F"/>
    <w:rsid w:val="004C6621"/>
    <w:rsid w:val="004E07DB"/>
    <w:rsid w:val="004E4ED2"/>
    <w:rsid w:val="004F3F75"/>
    <w:rsid w:val="004F6E24"/>
    <w:rsid w:val="005027F0"/>
    <w:rsid w:val="00502D2A"/>
    <w:rsid w:val="005045A4"/>
    <w:rsid w:val="00512B3B"/>
    <w:rsid w:val="00515604"/>
    <w:rsid w:val="00516231"/>
    <w:rsid w:val="005172F1"/>
    <w:rsid w:val="00520DD1"/>
    <w:rsid w:val="00522FED"/>
    <w:rsid w:val="00523F8E"/>
    <w:rsid w:val="00532AA0"/>
    <w:rsid w:val="00533397"/>
    <w:rsid w:val="00546AAC"/>
    <w:rsid w:val="00550B03"/>
    <w:rsid w:val="00557A6B"/>
    <w:rsid w:val="005640FC"/>
    <w:rsid w:val="00571DF5"/>
    <w:rsid w:val="00572981"/>
    <w:rsid w:val="0057392E"/>
    <w:rsid w:val="00575565"/>
    <w:rsid w:val="005926C1"/>
    <w:rsid w:val="00595050"/>
    <w:rsid w:val="005A2934"/>
    <w:rsid w:val="005A4E64"/>
    <w:rsid w:val="005B350F"/>
    <w:rsid w:val="005B4B38"/>
    <w:rsid w:val="005C090A"/>
    <w:rsid w:val="005C124B"/>
    <w:rsid w:val="005C2588"/>
    <w:rsid w:val="005C38AB"/>
    <w:rsid w:val="005C7B08"/>
    <w:rsid w:val="005D0C28"/>
    <w:rsid w:val="005D378D"/>
    <w:rsid w:val="005E0D76"/>
    <w:rsid w:val="005E52F8"/>
    <w:rsid w:val="005F0261"/>
    <w:rsid w:val="005F1AA5"/>
    <w:rsid w:val="005F2040"/>
    <w:rsid w:val="00600D48"/>
    <w:rsid w:val="00604BB8"/>
    <w:rsid w:val="00604D20"/>
    <w:rsid w:val="00607E41"/>
    <w:rsid w:val="0061282A"/>
    <w:rsid w:val="00613794"/>
    <w:rsid w:val="0061518D"/>
    <w:rsid w:val="00620764"/>
    <w:rsid w:val="00624AEE"/>
    <w:rsid w:val="00630DA4"/>
    <w:rsid w:val="00634755"/>
    <w:rsid w:val="00635081"/>
    <w:rsid w:val="00642E16"/>
    <w:rsid w:val="00646623"/>
    <w:rsid w:val="00652201"/>
    <w:rsid w:val="00653513"/>
    <w:rsid w:val="00666FEF"/>
    <w:rsid w:val="0066751C"/>
    <w:rsid w:val="00672C8C"/>
    <w:rsid w:val="00673D52"/>
    <w:rsid w:val="00674CCF"/>
    <w:rsid w:val="00676520"/>
    <w:rsid w:val="006806EC"/>
    <w:rsid w:val="00690AA0"/>
    <w:rsid w:val="00691840"/>
    <w:rsid w:val="006A79E0"/>
    <w:rsid w:val="006B1EA9"/>
    <w:rsid w:val="006B34CD"/>
    <w:rsid w:val="006C702A"/>
    <w:rsid w:val="006D0247"/>
    <w:rsid w:val="006D4186"/>
    <w:rsid w:val="006D60BD"/>
    <w:rsid w:val="006E7CFD"/>
    <w:rsid w:val="006F2895"/>
    <w:rsid w:val="00702BC6"/>
    <w:rsid w:val="00706389"/>
    <w:rsid w:val="0070640D"/>
    <w:rsid w:val="00706DEE"/>
    <w:rsid w:val="00710631"/>
    <w:rsid w:val="0071448C"/>
    <w:rsid w:val="00716AC6"/>
    <w:rsid w:val="0072221F"/>
    <w:rsid w:val="00722690"/>
    <w:rsid w:val="00722DD8"/>
    <w:rsid w:val="00723229"/>
    <w:rsid w:val="007502FF"/>
    <w:rsid w:val="00750BD7"/>
    <w:rsid w:val="00753B3A"/>
    <w:rsid w:val="00756A67"/>
    <w:rsid w:val="00775D3E"/>
    <w:rsid w:val="00776617"/>
    <w:rsid w:val="00777693"/>
    <w:rsid w:val="00777B42"/>
    <w:rsid w:val="007817E5"/>
    <w:rsid w:val="00786C64"/>
    <w:rsid w:val="007A143F"/>
    <w:rsid w:val="007A4B17"/>
    <w:rsid w:val="007A6625"/>
    <w:rsid w:val="007B0E14"/>
    <w:rsid w:val="007B5654"/>
    <w:rsid w:val="007D06FC"/>
    <w:rsid w:val="007D1250"/>
    <w:rsid w:val="007D2CDA"/>
    <w:rsid w:val="007D7651"/>
    <w:rsid w:val="007E656C"/>
    <w:rsid w:val="007F6383"/>
    <w:rsid w:val="007F6DC8"/>
    <w:rsid w:val="007F7C2C"/>
    <w:rsid w:val="008150DB"/>
    <w:rsid w:val="00825671"/>
    <w:rsid w:val="00826607"/>
    <w:rsid w:val="008323BD"/>
    <w:rsid w:val="00833AB9"/>
    <w:rsid w:val="0083489B"/>
    <w:rsid w:val="00834E9B"/>
    <w:rsid w:val="00836326"/>
    <w:rsid w:val="008410F8"/>
    <w:rsid w:val="0084337C"/>
    <w:rsid w:val="0086039B"/>
    <w:rsid w:val="00862284"/>
    <w:rsid w:val="00864057"/>
    <w:rsid w:val="00865CAE"/>
    <w:rsid w:val="00865DE1"/>
    <w:rsid w:val="00874A2F"/>
    <w:rsid w:val="00875938"/>
    <w:rsid w:val="008769E9"/>
    <w:rsid w:val="00884544"/>
    <w:rsid w:val="00891B8D"/>
    <w:rsid w:val="00891C4C"/>
    <w:rsid w:val="00894EDB"/>
    <w:rsid w:val="008A5CDC"/>
    <w:rsid w:val="008B02F8"/>
    <w:rsid w:val="008B46BE"/>
    <w:rsid w:val="008B4DA0"/>
    <w:rsid w:val="008B5D9A"/>
    <w:rsid w:val="008B7F96"/>
    <w:rsid w:val="008C6A45"/>
    <w:rsid w:val="008D3268"/>
    <w:rsid w:val="008E235B"/>
    <w:rsid w:val="008E24CA"/>
    <w:rsid w:val="008E575E"/>
    <w:rsid w:val="008E5843"/>
    <w:rsid w:val="008F0CB3"/>
    <w:rsid w:val="008F1548"/>
    <w:rsid w:val="008F3E05"/>
    <w:rsid w:val="009070ED"/>
    <w:rsid w:val="00911694"/>
    <w:rsid w:val="009122B7"/>
    <w:rsid w:val="00912A77"/>
    <w:rsid w:val="0091349D"/>
    <w:rsid w:val="00932DC2"/>
    <w:rsid w:val="00933DBD"/>
    <w:rsid w:val="00937D86"/>
    <w:rsid w:val="00940EEF"/>
    <w:rsid w:val="00951E42"/>
    <w:rsid w:val="009537E9"/>
    <w:rsid w:val="00955EE8"/>
    <w:rsid w:val="00960462"/>
    <w:rsid w:val="00961AE4"/>
    <w:rsid w:val="00965B0D"/>
    <w:rsid w:val="0097670B"/>
    <w:rsid w:val="00980F65"/>
    <w:rsid w:val="00981DB3"/>
    <w:rsid w:val="00986F1F"/>
    <w:rsid w:val="00990F63"/>
    <w:rsid w:val="009954FD"/>
    <w:rsid w:val="00996F44"/>
    <w:rsid w:val="009A034E"/>
    <w:rsid w:val="009B01B7"/>
    <w:rsid w:val="009B1880"/>
    <w:rsid w:val="009B666A"/>
    <w:rsid w:val="009B7C6B"/>
    <w:rsid w:val="009C0A94"/>
    <w:rsid w:val="009C57EE"/>
    <w:rsid w:val="009D1C19"/>
    <w:rsid w:val="009D2877"/>
    <w:rsid w:val="009D2D5F"/>
    <w:rsid w:val="009D6EA0"/>
    <w:rsid w:val="009E2A24"/>
    <w:rsid w:val="009E7DE1"/>
    <w:rsid w:val="009E7ECD"/>
    <w:rsid w:val="009F1B50"/>
    <w:rsid w:val="009F2041"/>
    <w:rsid w:val="009F430B"/>
    <w:rsid w:val="00A01AC3"/>
    <w:rsid w:val="00A053C5"/>
    <w:rsid w:val="00A2218C"/>
    <w:rsid w:val="00A35CF4"/>
    <w:rsid w:val="00A41939"/>
    <w:rsid w:val="00A436E2"/>
    <w:rsid w:val="00A4590A"/>
    <w:rsid w:val="00A470C5"/>
    <w:rsid w:val="00A511DA"/>
    <w:rsid w:val="00A51EF8"/>
    <w:rsid w:val="00A53DE2"/>
    <w:rsid w:val="00A56666"/>
    <w:rsid w:val="00A61FE3"/>
    <w:rsid w:val="00A632AA"/>
    <w:rsid w:val="00A72E69"/>
    <w:rsid w:val="00A8214F"/>
    <w:rsid w:val="00A83796"/>
    <w:rsid w:val="00A8497A"/>
    <w:rsid w:val="00A94A12"/>
    <w:rsid w:val="00A950AF"/>
    <w:rsid w:val="00A954D6"/>
    <w:rsid w:val="00A963C2"/>
    <w:rsid w:val="00AA1773"/>
    <w:rsid w:val="00AA39C2"/>
    <w:rsid w:val="00AA3D7B"/>
    <w:rsid w:val="00AA5AA5"/>
    <w:rsid w:val="00AA659F"/>
    <w:rsid w:val="00AB5FFB"/>
    <w:rsid w:val="00AB6BD9"/>
    <w:rsid w:val="00AC39AC"/>
    <w:rsid w:val="00AC50BA"/>
    <w:rsid w:val="00AC56B5"/>
    <w:rsid w:val="00AD4BC9"/>
    <w:rsid w:val="00AD6979"/>
    <w:rsid w:val="00AE071F"/>
    <w:rsid w:val="00AE7422"/>
    <w:rsid w:val="00AF5512"/>
    <w:rsid w:val="00B01B39"/>
    <w:rsid w:val="00B11D7F"/>
    <w:rsid w:val="00B16C30"/>
    <w:rsid w:val="00B17E45"/>
    <w:rsid w:val="00B2208E"/>
    <w:rsid w:val="00B24FCC"/>
    <w:rsid w:val="00B26B21"/>
    <w:rsid w:val="00B27308"/>
    <w:rsid w:val="00B2793D"/>
    <w:rsid w:val="00B32965"/>
    <w:rsid w:val="00B36DD2"/>
    <w:rsid w:val="00B411D9"/>
    <w:rsid w:val="00B444D9"/>
    <w:rsid w:val="00B55F86"/>
    <w:rsid w:val="00B672C0"/>
    <w:rsid w:val="00B731CB"/>
    <w:rsid w:val="00B81E25"/>
    <w:rsid w:val="00B910F4"/>
    <w:rsid w:val="00B93A59"/>
    <w:rsid w:val="00B96E9D"/>
    <w:rsid w:val="00BC1EC8"/>
    <w:rsid w:val="00BC2845"/>
    <w:rsid w:val="00BD0A7C"/>
    <w:rsid w:val="00BD1454"/>
    <w:rsid w:val="00BD3140"/>
    <w:rsid w:val="00BD4120"/>
    <w:rsid w:val="00BE08FB"/>
    <w:rsid w:val="00BE2F9F"/>
    <w:rsid w:val="00BE3958"/>
    <w:rsid w:val="00BE6960"/>
    <w:rsid w:val="00BF0418"/>
    <w:rsid w:val="00BF6B6E"/>
    <w:rsid w:val="00C0026B"/>
    <w:rsid w:val="00C00339"/>
    <w:rsid w:val="00C05851"/>
    <w:rsid w:val="00C065A1"/>
    <w:rsid w:val="00C10779"/>
    <w:rsid w:val="00C12391"/>
    <w:rsid w:val="00C12882"/>
    <w:rsid w:val="00C23ACC"/>
    <w:rsid w:val="00C304CB"/>
    <w:rsid w:val="00C30DB3"/>
    <w:rsid w:val="00C31619"/>
    <w:rsid w:val="00C34E68"/>
    <w:rsid w:val="00C35664"/>
    <w:rsid w:val="00C36B79"/>
    <w:rsid w:val="00C44080"/>
    <w:rsid w:val="00C4771F"/>
    <w:rsid w:val="00C5186C"/>
    <w:rsid w:val="00C53909"/>
    <w:rsid w:val="00C568FB"/>
    <w:rsid w:val="00C56C46"/>
    <w:rsid w:val="00C62C99"/>
    <w:rsid w:val="00C63AC3"/>
    <w:rsid w:val="00C66579"/>
    <w:rsid w:val="00C67BA7"/>
    <w:rsid w:val="00C67E6E"/>
    <w:rsid w:val="00C719E2"/>
    <w:rsid w:val="00C75892"/>
    <w:rsid w:val="00C8433E"/>
    <w:rsid w:val="00C875C5"/>
    <w:rsid w:val="00CA03C4"/>
    <w:rsid w:val="00CA277D"/>
    <w:rsid w:val="00CA6F24"/>
    <w:rsid w:val="00CB1B66"/>
    <w:rsid w:val="00CB2BFC"/>
    <w:rsid w:val="00CC34C4"/>
    <w:rsid w:val="00CD2874"/>
    <w:rsid w:val="00CD2BC5"/>
    <w:rsid w:val="00CD3FDB"/>
    <w:rsid w:val="00CD4F2E"/>
    <w:rsid w:val="00CD7DFA"/>
    <w:rsid w:val="00CE26AD"/>
    <w:rsid w:val="00CE3632"/>
    <w:rsid w:val="00CE3F48"/>
    <w:rsid w:val="00CE66D6"/>
    <w:rsid w:val="00CF475D"/>
    <w:rsid w:val="00D07061"/>
    <w:rsid w:val="00D1240A"/>
    <w:rsid w:val="00D13EEC"/>
    <w:rsid w:val="00D15A97"/>
    <w:rsid w:val="00D21F0A"/>
    <w:rsid w:val="00D24F9A"/>
    <w:rsid w:val="00D251BE"/>
    <w:rsid w:val="00D30B36"/>
    <w:rsid w:val="00D30F76"/>
    <w:rsid w:val="00D32DD5"/>
    <w:rsid w:val="00D37414"/>
    <w:rsid w:val="00D43423"/>
    <w:rsid w:val="00D47810"/>
    <w:rsid w:val="00D64F83"/>
    <w:rsid w:val="00D66711"/>
    <w:rsid w:val="00D67AF5"/>
    <w:rsid w:val="00D7339A"/>
    <w:rsid w:val="00D75BEF"/>
    <w:rsid w:val="00D769B7"/>
    <w:rsid w:val="00D81045"/>
    <w:rsid w:val="00D83565"/>
    <w:rsid w:val="00D85110"/>
    <w:rsid w:val="00D85B6B"/>
    <w:rsid w:val="00D9028D"/>
    <w:rsid w:val="00D9293F"/>
    <w:rsid w:val="00D9610D"/>
    <w:rsid w:val="00D9743D"/>
    <w:rsid w:val="00DA1901"/>
    <w:rsid w:val="00DA43D1"/>
    <w:rsid w:val="00DB295E"/>
    <w:rsid w:val="00DC0528"/>
    <w:rsid w:val="00DC1C0E"/>
    <w:rsid w:val="00DD0781"/>
    <w:rsid w:val="00DD4F90"/>
    <w:rsid w:val="00DD7F2A"/>
    <w:rsid w:val="00DE01CA"/>
    <w:rsid w:val="00DE1B9D"/>
    <w:rsid w:val="00DE653C"/>
    <w:rsid w:val="00DF264A"/>
    <w:rsid w:val="00DF39E9"/>
    <w:rsid w:val="00DF3D28"/>
    <w:rsid w:val="00DF3E43"/>
    <w:rsid w:val="00DF7F8F"/>
    <w:rsid w:val="00E055C3"/>
    <w:rsid w:val="00E05EAB"/>
    <w:rsid w:val="00E06727"/>
    <w:rsid w:val="00E1231E"/>
    <w:rsid w:val="00E1559F"/>
    <w:rsid w:val="00E234F2"/>
    <w:rsid w:val="00E241B1"/>
    <w:rsid w:val="00E26C76"/>
    <w:rsid w:val="00E34B22"/>
    <w:rsid w:val="00E42F37"/>
    <w:rsid w:val="00E459C1"/>
    <w:rsid w:val="00E470A4"/>
    <w:rsid w:val="00E474AB"/>
    <w:rsid w:val="00E50405"/>
    <w:rsid w:val="00E516F0"/>
    <w:rsid w:val="00E51EFD"/>
    <w:rsid w:val="00E52DEA"/>
    <w:rsid w:val="00E53A3C"/>
    <w:rsid w:val="00E61502"/>
    <w:rsid w:val="00E6377B"/>
    <w:rsid w:val="00E63ED4"/>
    <w:rsid w:val="00E64A3C"/>
    <w:rsid w:val="00E66B3C"/>
    <w:rsid w:val="00E70B52"/>
    <w:rsid w:val="00E713CD"/>
    <w:rsid w:val="00E75678"/>
    <w:rsid w:val="00E83D7D"/>
    <w:rsid w:val="00E84792"/>
    <w:rsid w:val="00E95B20"/>
    <w:rsid w:val="00E964D5"/>
    <w:rsid w:val="00EA0CCE"/>
    <w:rsid w:val="00EA1BE6"/>
    <w:rsid w:val="00EA2DF6"/>
    <w:rsid w:val="00EA3958"/>
    <w:rsid w:val="00EA690E"/>
    <w:rsid w:val="00EA7A6E"/>
    <w:rsid w:val="00EC7438"/>
    <w:rsid w:val="00ED3C72"/>
    <w:rsid w:val="00ED5072"/>
    <w:rsid w:val="00ED7EBE"/>
    <w:rsid w:val="00EE2A13"/>
    <w:rsid w:val="00EE3ACF"/>
    <w:rsid w:val="00EE4435"/>
    <w:rsid w:val="00EE628E"/>
    <w:rsid w:val="00F0039D"/>
    <w:rsid w:val="00F02FF1"/>
    <w:rsid w:val="00F050E6"/>
    <w:rsid w:val="00F05DBE"/>
    <w:rsid w:val="00F0679C"/>
    <w:rsid w:val="00F154AF"/>
    <w:rsid w:val="00F15D47"/>
    <w:rsid w:val="00F20B17"/>
    <w:rsid w:val="00F415F8"/>
    <w:rsid w:val="00F567E5"/>
    <w:rsid w:val="00F57CE2"/>
    <w:rsid w:val="00F6766A"/>
    <w:rsid w:val="00F76277"/>
    <w:rsid w:val="00F8075A"/>
    <w:rsid w:val="00F81A3C"/>
    <w:rsid w:val="00F81BD3"/>
    <w:rsid w:val="00F827CE"/>
    <w:rsid w:val="00F85C2E"/>
    <w:rsid w:val="00F903CF"/>
    <w:rsid w:val="00F90FDA"/>
    <w:rsid w:val="00F91386"/>
    <w:rsid w:val="00F91C07"/>
    <w:rsid w:val="00F963D2"/>
    <w:rsid w:val="00FA6777"/>
    <w:rsid w:val="00FA6971"/>
    <w:rsid w:val="00FB0834"/>
    <w:rsid w:val="00FB19B5"/>
    <w:rsid w:val="00FB20C2"/>
    <w:rsid w:val="00FB39C5"/>
    <w:rsid w:val="00FB5146"/>
    <w:rsid w:val="00FC437F"/>
    <w:rsid w:val="00FD13DE"/>
    <w:rsid w:val="00FE39B5"/>
    <w:rsid w:val="00FE6C62"/>
    <w:rsid w:val="00FE7376"/>
    <w:rsid w:val="00FF3DDD"/>
    <w:rsid w:val="00FF47B9"/>
    <w:rsid w:val="00FF6AB2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342583-A009-44E7-80A6-C8FD12AA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79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300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2"/>
      </w:numPr>
      <w:spacing w:before="260" w:after="26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2"/>
      </w:numPr>
      <w:spacing w:before="280" w:after="29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3"/>
    <w:autoRedefine/>
    <w:pPr>
      <w:numPr>
        <w:numId w:val="1"/>
      </w:numPr>
    </w:pPr>
    <w:rPr>
      <w:rFonts w:ascii="Tahoma" w:hAnsi="Tahoma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CharChar8CharCharCharCharCharCharChar">
    <w:name w:val="Char Char8 Char Char Char Char Char Char Char"/>
    <w:basedOn w:val="a"/>
    <w:next w:val="a"/>
    <w:autoRedefine/>
    <w:pPr>
      <w:spacing w:line="360" w:lineRule="auto"/>
      <w:ind w:leftChars="100" w:left="100" w:rightChars="100" w:right="100"/>
    </w:pPr>
    <w:rPr>
      <w:rFonts w:ascii="宋体" w:hAnsi="宋体"/>
    </w:rPr>
  </w:style>
  <w:style w:type="character" w:customStyle="1" w:styleId="1Char">
    <w:name w:val="标题 1 Char"/>
    <w:link w:val="1"/>
    <w:rsid w:val="00C065A1"/>
    <w:rPr>
      <w:b/>
      <w:bCs/>
      <w:kern w:val="44"/>
      <w:sz w:val="36"/>
      <w:szCs w:val="44"/>
    </w:rPr>
  </w:style>
  <w:style w:type="character" w:styleId="a4">
    <w:name w:val="annotation reference"/>
    <w:semiHidden/>
    <w:rPr>
      <w:szCs w:val="21"/>
    </w:rPr>
  </w:style>
  <w:style w:type="paragraph" w:styleId="a5">
    <w:name w:val="annotation text"/>
    <w:basedOn w:val="a"/>
    <w:semiHidden/>
    <w:pPr>
      <w:jc w:val="left"/>
    </w:pPr>
  </w:style>
  <w:style w:type="paragraph" w:styleId="a6">
    <w:name w:val="Balloon Text"/>
    <w:basedOn w:val="a"/>
    <w:semiHidden/>
    <w:rPr>
      <w:sz w:val="18"/>
      <w:szCs w:val="18"/>
    </w:rPr>
  </w:style>
  <w:style w:type="paragraph" w:styleId="20">
    <w:name w:val="Body Text Indent 2"/>
    <w:basedOn w:val="a"/>
    <w:unhideWhenUsed/>
    <w:pPr>
      <w:spacing w:after="120" w:line="480" w:lineRule="auto"/>
      <w:ind w:leftChars="200" w:left="420"/>
    </w:pPr>
    <w:rPr>
      <w:rFonts w:ascii="Calibri" w:hAnsi="Calibri"/>
      <w:kern w:val="0"/>
      <w:sz w:val="20"/>
      <w:szCs w:val="22"/>
      <w:lang w:val="x-none" w:eastAsia="x-none"/>
    </w:rPr>
  </w:style>
  <w:style w:type="character" w:customStyle="1" w:styleId="2Char0">
    <w:name w:val="正文文本缩进 2 Char"/>
    <w:rPr>
      <w:rFonts w:ascii="Calibri" w:hAnsi="Calibri"/>
      <w:szCs w:val="22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rPr>
      <w:kern w:val="2"/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rPr>
      <w:kern w:val="2"/>
      <w:sz w:val="18"/>
      <w:szCs w:val="18"/>
    </w:rPr>
  </w:style>
  <w:style w:type="paragraph" w:styleId="a9">
    <w:name w:val="List Paragraph"/>
    <w:basedOn w:val="a"/>
    <w:qFormat/>
    <w:pPr>
      <w:ind w:firstLineChars="200" w:firstLine="420"/>
    </w:pPr>
  </w:style>
  <w:style w:type="paragraph" w:customStyle="1" w:styleId="CharCharCharChar1">
    <w:name w:val="Char Char Char Char1"/>
    <w:basedOn w:val="a"/>
    <w:autoRedefine/>
    <w:pPr>
      <w:spacing w:line="360" w:lineRule="auto"/>
    </w:pPr>
    <w:rPr>
      <w:rFonts w:ascii="宋体" w:hAnsi="宋体"/>
      <w:sz w:val="22"/>
    </w:rPr>
  </w:style>
  <w:style w:type="character" w:customStyle="1" w:styleId="2Char">
    <w:name w:val="标题 2 Char"/>
    <w:link w:val="2"/>
    <w:rsid w:val="008C6A45"/>
    <w:rPr>
      <w:rFonts w:ascii="Arial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865DE1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rsid w:val="00865DE1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865DE1"/>
    <w:rPr>
      <w:b/>
      <w:bCs/>
      <w:kern w:val="2"/>
      <w:sz w:val="21"/>
      <w:szCs w:val="28"/>
    </w:rPr>
  </w:style>
  <w:style w:type="table" w:styleId="aa">
    <w:name w:val="Table Grid"/>
    <w:basedOn w:val="a1"/>
    <w:uiPriority w:val="39"/>
    <w:rsid w:val="00062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53</Pages>
  <Words>2761</Words>
  <Characters>15744</Characters>
  <Application>Microsoft Office Word</Application>
  <DocSecurity>0</DocSecurity>
  <Lines>131</Lines>
  <Paragraphs>36</Paragraphs>
  <ScaleCrop>false</ScaleCrop>
  <Company>番茄花园</Company>
  <LinksUpToDate>false</LinksUpToDate>
  <CharactersWithSpaces>18469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CU_BSS4</dc:title>
  <dc:subject/>
  <dc:creator>yuant</dc:creator>
  <cp:keywords/>
  <cp:lastModifiedBy>博源</cp:lastModifiedBy>
  <cp:revision>620</cp:revision>
  <dcterms:created xsi:type="dcterms:W3CDTF">2017-03-24T08:36:00Z</dcterms:created>
  <dcterms:modified xsi:type="dcterms:W3CDTF">2017-05-02T12:54:00Z</dcterms:modified>
</cp:coreProperties>
</file>